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B5FE5" w:rsidRDefault="00B03EAD">
      <w:pPr>
        <w:jc w:val="both"/>
        <w:rPr>
          <w:b/>
          <w:bCs/>
          <w:sz w:val="24"/>
          <w:szCs w:val="24"/>
        </w:rPr>
      </w:pPr>
      <w:r>
        <w:rPr>
          <w:b/>
          <w:bCs/>
          <w:sz w:val="24"/>
          <w:szCs w:val="24"/>
        </w:rPr>
        <w:t>Subject- and behavior-specific signatures extracted from fMRI data using whole-brain effective connectivity</w:t>
      </w:r>
    </w:p>
    <w:p w:rsidR="009B5FE5" w:rsidRDefault="009B5FE5">
      <w:pPr>
        <w:jc w:val="both"/>
        <w:rPr>
          <w:sz w:val="24"/>
          <w:szCs w:val="24"/>
        </w:rPr>
      </w:pPr>
    </w:p>
    <w:p w:rsidR="009B5FE5" w:rsidRDefault="009B5FE5">
      <w:pPr>
        <w:jc w:val="both"/>
        <w:rPr>
          <w:sz w:val="24"/>
          <w:szCs w:val="24"/>
        </w:rPr>
      </w:pPr>
    </w:p>
    <w:p w:rsidR="009B5FE5" w:rsidRDefault="009B5FE5">
      <w:pPr>
        <w:jc w:val="both"/>
        <w:rPr>
          <w:sz w:val="24"/>
          <w:szCs w:val="24"/>
        </w:rPr>
      </w:pPr>
    </w:p>
    <w:p w:rsidR="009B5FE5" w:rsidRDefault="009B5FE5">
      <w:pPr>
        <w:jc w:val="both"/>
        <w:rPr>
          <w:sz w:val="24"/>
          <w:szCs w:val="24"/>
        </w:rPr>
      </w:pPr>
    </w:p>
    <w:p w:rsidR="009B5FE5" w:rsidRDefault="00B03EAD">
      <w:pPr>
        <w:jc w:val="both"/>
        <w:rPr>
          <w:sz w:val="24"/>
          <w:szCs w:val="24"/>
        </w:rPr>
      </w:pPr>
      <w:r>
        <w:rPr>
          <w:sz w:val="24"/>
          <w:szCs w:val="24"/>
        </w:rPr>
        <w:t>AUTHORS:</w:t>
      </w:r>
    </w:p>
    <w:p w:rsidR="009B5FE5" w:rsidRPr="000A0ACD" w:rsidRDefault="00B03EAD">
      <w:pPr>
        <w:jc w:val="both"/>
        <w:rPr>
          <w:sz w:val="24"/>
          <w:szCs w:val="24"/>
          <w:vertAlign w:val="superscript"/>
          <w:lang w:val="es-ES"/>
        </w:rPr>
      </w:pPr>
      <w:r w:rsidRPr="000A0ACD">
        <w:rPr>
          <w:sz w:val="24"/>
          <w:szCs w:val="24"/>
          <w:lang w:val="es-ES"/>
        </w:rPr>
        <w:t>Pallares V*</w:t>
      </w:r>
      <w:r w:rsidRPr="000A0ACD">
        <w:rPr>
          <w:sz w:val="24"/>
          <w:szCs w:val="24"/>
          <w:vertAlign w:val="superscript"/>
          <w:lang w:val="es-ES"/>
        </w:rPr>
        <w:t>1</w:t>
      </w:r>
      <w:r w:rsidRPr="000A0ACD">
        <w:rPr>
          <w:sz w:val="24"/>
          <w:szCs w:val="24"/>
          <w:lang w:val="es-ES"/>
        </w:rPr>
        <w:t xml:space="preserve">, </w:t>
      </w:r>
      <w:proofErr w:type="spellStart"/>
      <w:r w:rsidRPr="000A0ACD">
        <w:rPr>
          <w:sz w:val="24"/>
          <w:szCs w:val="24"/>
          <w:lang w:val="es-ES"/>
        </w:rPr>
        <w:t>Insabato</w:t>
      </w:r>
      <w:proofErr w:type="spellEnd"/>
      <w:r w:rsidRPr="000A0ACD">
        <w:rPr>
          <w:sz w:val="24"/>
          <w:szCs w:val="24"/>
          <w:lang w:val="es-ES"/>
        </w:rPr>
        <w:t xml:space="preserve"> A*</w:t>
      </w:r>
      <w:r w:rsidRPr="000A0ACD">
        <w:rPr>
          <w:sz w:val="24"/>
          <w:szCs w:val="24"/>
          <w:vertAlign w:val="superscript"/>
          <w:lang w:val="es-ES"/>
        </w:rPr>
        <w:t>1,2</w:t>
      </w:r>
      <w:r w:rsidRPr="000A0ACD">
        <w:rPr>
          <w:sz w:val="24"/>
          <w:szCs w:val="24"/>
          <w:lang w:val="es-ES"/>
        </w:rPr>
        <w:t>, Sanjuán A</w:t>
      </w:r>
      <w:r w:rsidRPr="000A0ACD">
        <w:rPr>
          <w:sz w:val="24"/>
          <w:szCs w:val="24"/>
          <w:vertAlign w:val="superscript"/>
          <w:lang w:val="es-ES"/>
        </w:rPr>
        <w:t>1</w:t>
      </w:r>
      <w:r w:rsidRPr="000A0ACD">
        <w:rPr>
          <w:sz w:val="24"/>
          <w:szCs w:val="24"/>
          <w:lang w:val="es-ES"/>
        </w:rPr>
        <w:t xml:space="preserve">,  </w:t>
      </w:r>
      <w:proofErr w:type="spellStart"/>
      <w:r w:rsidRPr="000A0ACD">
        <w:rPr>
          <w:sz w:val="24"/>
          <w:szCs w:val="24"/>
          <w:lang w:val="es-ES"/>
        </w:rPr>
        <w:t>Kühn</w:t>
      </w:r>
      <w:proofErr w:type="spellEnd"/>
      <w:r w:rsidRPr="000A0ACD">
        <w:rPr>
          <w:sz w:val="24"/>
          <w:szCs w:val="24"/>
          <w:lang w:val="es-ES"/>
        </w:rPr>
        <w:t xml:space="preserve"> S</w:t>
      </w:r>
      <w:r w:rsidRPr="000A0ACD">
        <w:rPr>
          <w:sz w:val="24"/>
          <w:szCs w:val="24"/>
          <w:vertAlign w:val="superscript"/>
          <w:lang w:val="es-ES"/>
        </w:rPr>
        <w:t>3</w:t>
      </w:r>
      <w:proofErr w:type="gramStart"/>
      <w:r w:rsidRPr="000A0ACD">
        <w:rPr>
          <w:sz w:val="24"/>
          <w:szCs w:val="24"/>
          <w:vertAlign w:val="superscript"/>
          <w:lang w:val="es-ES"/>
        </w:rPr>
        <w:t>,4</w:t>
      </w:r>
      <w:proofErr w:type="gramEnd"/>
      <w:r w:rsidRPr="000A0ACD">
        <w:rPr>
          <w:sz w:val="24"/>
          <w:szCs w:val="24"/>
          <w:lang w:val="es-ES"/>
        </w:rPr>
        <w:t xml:space="preserve">, </w:t>
      </w:r>
      <w:proofErr w:type="spellStart"/>
      <w:r w:rsidRPr="000A0ACD">
        <w:rPr>
          <w:sz w:val="24"/>
          <w:szCs w:val="24"/>
          <w:lang w:val="es-ES"/>
        </w:rPr>
        <w:t>Mantini</w:t>
      </w:r>
      <w:proofErr w:type="spellEnd"/>
      <w:r w:rsidRPr="000A0ACD">
        <w:rPr>
          <w:sz w:val="24"/>
          <w:szCs w:val="24"/>
          <w:lang w:val="es-ES"/>
        </w:rPr>
        <w:t xml:space="preserve"> D</w:t>
      </w:r>
      <w:r w:rsidRPr="000A0ACD">
        <w:rPr>
          <w:sz w:val="24"/>
          <w:szCs w:val="24"/>
          <w:vertAlign w:val="superscript"/>
          <w:lang w:val="es-ES"/>
        </w:rPr>
        <w:t>5,6,7</w:t>
      </w:r>
      <w:r w:rsidRPr="000A0ACD">
        <w:rPr>
          <w:sz w:val="24"/>
          <w:szCs w:val="24"/>
          <w:lang w:val="es-ES"/>
        </w:rPr>
        <w:t xml:space="preserve">, </w:t>
      </w:r>
      <w:proofErr w:type="spellStart"/>
      <w:r w:rsidRPr="000A0ACD">
        <w:rPr>
          <w:sz w:val="24"/>
          <w:szCs w:val="24"/>
          <w:lang w:val="es-ES"/>
        </w:rPr>
        <w:t>Deco</w:t>
      </w:r>
      <w:proofErr w:type="spellEnd"/>
      <w:r w:rsidRPr="000A0ACD">
        <w:rPr>
          <w:sz w:val="24"/>
          <w:szCs w:val="24"/>
          <w:lang w:val="es-ES"/>
        </w:rPr>
        <w:t xml:space="preserve"> G**</w:t>
      </w:r>
      <w:r w:rsidRPr="000A0ACD">
        <w:rPr>
          <w:sz w:val="24"/>
          <w:szCs w:val="24"/>
          <w:vertAlign w:val="superscript"/>
          <w:lang w:val="es-ES"/>
        </w:rPr>
        <w:t>1,8</w:t>
      </w:r>
      <w:r w:rsidRPr="000A0ACD">
        <w:rPr>
          <w:sz w:val="24"/>
          <w:szCs w:val="24"/>
          <w:lang w:val="es-ES"/>
        </w:rPr>
        <w:t xml:space="preserve">, </w:t>
      </w:r>
      <w:proofErr w:type="spellStart"/>
      <w:r w:rsidRPr="000A0ACD">
        <w:rPr>
          <w:sz w:val="24"/>
          <w:szCs w:val="24"/>
          <w:lang w:val="es-ES"/>
        </w:rPr>
        <w:t>Gilson</w:t>
      </w:r>
      <w:proofErr w:type="spellEnd"/>
      <w:r w:rsidRPr="000A0ACD">
        <w:rPr>
          <w:sz w:val="24"/>
          <w:szCs w:val="24"/>
          <w:lang w:val="es-ES"/>
        </w:rPr>
        <w:t xml:space="preserve"> M** </w:t>
      </w:r>
      <w:r w:rsidRPr="000A0ACD">
        <w:rPr>
          <w:sz w:val="24"/>
          <w:szCs w:val="24"/>
          <w:vertAlign w:val="superscript"/>
          <w:lang w:val="es-ES"/>
        </w:rPr>
        <w:t>1</w:t>
      </w:r>
    </w:p>
    <w:p w:rsidR="009B5FE5" w:rsidRPr="000A0ACD" w:rsidRDefault="009B5FE5">
      <w:pPr>
        <w:jc w:val="both"/>
        <w:rPr>
          <w:lang w:val="es-ES"/>
        </w:rPr>
      </w:pPr>
    </w:p>
    <w:p w:rsidR="009B5FE5" w:rsidRDefault="00B03EAD">
      <w:pPr>
        <w:jc w:val="both"/>
      </w:pPr>
      <w:r>
        <w:t>* Equal contribution</w:t>
      </w:r>
    </w:p>
    <w:p w:rsidR="009B5FE5" w:rsidRDefault="00B03EAD">
      <w:pPr>
        <w:jc w:val="both"/>
      </w:pPr>
      <w:r>
        <w:t>** Equal contribution</w:t>
      </w:r>
    </w:p>
    <w:p w:rsidR="009B5FE5" w:rsidRDefault="009B5FE5">
      <w:pPr>
        <w:jc w:val="both"/>
      </w:pPr>
    </w:p>
    <w:p w:rsidR="009B5FE5" w:rsidRDefault="009B5FE5">
      <w:pPr>
        <w:jc w:val="both"/>
      </w:pPr>
    </w:p>
    <w:p w:rsidR="009B5FE5" w:rsidRDefault="00B03EAD">
      <w:pPr>
        <w:jc w:val="both"/>
      </w:pPr>
      <w:r>
        <w:t xml:space="preserve">1. Center for Brain and Cognition, Computational Neuroscience Group, Department of Information and Communication Technologies, </w:t>
      </w:r>
      <w:proofErr w:type="spellStart"/>
      <w:r>
        <w:t>Universitat</w:t>
      </w:r>
      <w:proofErr w:type="spellEnd"/>
      <w:r>
        <w:t xml:space="preserve"> </w:t>
      </w:r>
      <w:proofErr w:type="spellStart"/>
      <w:r>
        <w:t>Pompeu</w:t>
      </w:r>
      <w:proofErr w:type="spellEnd"/>
      <w:r>
        <w:t xml:space="preserve"> </w:t>
      </w:r>
      <w:proofErr w:type="spellStart"/>
      <w:r>
        <w:t>Fabra</w:t>
      </w:r>
      <w:proofErr w:type="spellEnd"/>
      <w:r>
        <w:t xml:space="preserve">, </w:t>
      </w:r>
      <w:proofErr w:type="spellStart"/>
      <w:r>
        <w:t>Carrer</w:t>
      </w:r>
      <w:proofErr w:type="spellEnd"/>
      <w:r>
        <w:t xml:space="preserve"> de Ramon </w:t>
      </w:r>
      <w:proofErr w:type="spellStart"/>
      <w:r>
        <w:t>Trias</w:t>
      </w:r>
      <w:proofErr w:type="spellEnd"/>
      <w:r>
        <w:t xml:space="preserve"> </w:t>
      </w:r>
      <w:proofErr w:type="spellStart"/>
      <w:r>
        <w:t>Fargas</w:t>
      </w:r>
      <w:proofErr w:type="spellEnd"/>
      <w:r>
        <w:t>, 25-27, Barcelona, 08005, Spain</w:t>
      </w:r>
    </w:p>
    <w:p w:rsidR="009B5FE5" w:rsidRDefault="00B03EAD">
      <w:pPr>
        <w:jc w:val="both"/>
      </w:pPr>
      <w:r>
        <w:rPr>
          <w:color w:val="000000"/>
        </w:rPr>
        <w:t xml:space="preserve">2. The Italian Academy, Center for Theoretical Neuroscience, Columbia University, </w:t>
      </w:r>
      <w:r>
        <w:t>1161 Amsterdam Ave., New York NY 10027, USA</w:t>
      </w:r>
    </w:p>
    <w:p w:rsidR="009B5FE5" w:rsidRDefault="00B03EAD">
      <w:pPr>
        <w:jc w:val="both"/>
        <w:rPr>
          <w:color w:val="000000"/>
        </w:rPr>
      </w:pPr>
      <w:r>
        <w:rPr>
          <w:color w:val="000000"/>
        </w:rPr>
        <w:t xml:space="preserve">3. Max Planck Institute for Human Development, Center for Lifespan Psychology, </w:t>
      </w:r>
      <w:proofErr w:type="spellStart"/>
      <w:r>
        <w:rPr>
          <w:color w:val="000000"/>
        </w:rPr>
        <w:t>Lentzeallee</w:t>
      </w:r>
      <w:proofErr w:type="spellEnd"/>
      <w:r>
        <w:rPr>
          <w:color w:val="000000"/>
        </w:rPr>
        <w:t xml:space="preserve"> 94, 14195 Berlin, Germany</w:t>
      </w:r>
    </w:p>
    <w:p w:rsidR="009B5FE5" w:rsidRDefault="00B03EAD">
      <w:pPr>
        <w:jc w:val="both"/>
        <w:rPr>
          <w:color w:val="000000"/>
        </w:rPr>
      </w:pPr>
      <w:r>
        <w:rPr>
          <w:color w:val="000000"/>
        </w:rPr>
        <w:t xml:space="preserve">4. University Clinic Hamburg-Eppendorf, Clinic and Policlinic for Psychiatry and Psychotherapy, </w:t>
      </w:r>
      <w:proofErr w:type="spellStart"/>
      <w:r>
        <w:rPr>
          <w:color w:val="000000"/>
        </w:rPr>
        <w:t>Martinistraße</w:t>
      </w:r>
      <w:proofErr w:type="spellEnd"/>
      <w:r>
        <w:rPr>
          <w:color w:val="000000"/>
        </w:rPr>
        <w:t xml:space="preserve"> 52, 20246 Hamburg, Germany</w:t>
      </w:r>
    </w:p>
    <w:p w:rsidR="009B5FE5" w:rsidRDefault="00B03EAD">
      <w:pPr>
        <w:jc w:val="both"/>
      </w:pPr>
      <w:r>
        <w:t>5.</w:t>
      </w:r>
      <w:r>
        <w:rPr>
          <w:iCs/>
        </w:rPr>
        <w:t xml:space="preserve"> </w:t>
      </w:r>
      <w:r>
        <w:t xml:space="preserve">Research Center for Motor Control and Neuroplasticity, KU Leuven, 101 </w:t>
      </w:r>
      <w:proofErr w:type="spellStart"/>
      <w:r>
        <w:t>Tervuursevest</w:t>
      </w:r>
      <w:proofErr w:type="spellEnd"/>
      <w:r>
        <w:t>, 3001 Leuven, Belgium</w:t>
      </w:r>
    </w:p>
    <w:p w:rsidR="009B5FE5" w:rsidRDefault="00B03EAD">
      <w:pPr>
        <w:jc w:val="both"/>
      </w:pPr>
      <w:r>
        <w:t xml:space="preserve">6. Department of Health Sciences and Technology, ETH Zurich, </w:t>
      </w:r>
      <w:proofErr w:type="spellStart"/>
      <w:r>
        <w:t>Winterthurerstrasse</w:t>
      </w:r>
      <w:proofErr w:type="spellEnd"/>
      <w:r>
        <w:t xml:space="preserve"> 190, 8057 Zurich, Switzerland</w:t>
      </w:r>
    </w:p>
    <w:p w:rsidR="009B5FE5" w:rsidRDefault="00B03EAD">
      <w:pPr>
        <w:jc w:val="both"/>
      </w:pPr>
      <w:r>
        <w:t>7. Department of Experimental Psychology, Oxford University, 15 Parks Road, Oxford OX1 3PH, United Kingdom</w:t>
      </w:r>
    </w:p>
    <w:p w:rsidR="009B5FE5" w:rsidRDefault="00B03EAD">
      <w:pPr>
        <w:jc w:val="both"/>
        <w:rPr>
          <w:lang w:val="es-ES"/>
        </w:rPr>
      </w:pPr>
      <w:r>
        <w:rPr>
          <w:lang w:val="es-ES"/>
        </w:rPr>
        <w:t xml:space="preserve">8. </w:t>
      </w:r>
      <w:proofErr w:type="spellStart"/>
      <w:r>
        <w:rPr>
          <w:lang w:val="es-ES"/>
        </w:rPr>
        <w:t>Institució</w:t>
      </w:r>
      <w:proofErr w:type="spellEnd"/>
      <w:r>
        <w:rPr>
          <w:lang w:val="es-ES"/>
        </w:rPr>
        <w:t xml:space="preserve"> Catalana de la Recerca i </w:t>
      </w:r>
      <w:proofErr w:type="spellStart"/>
      <w:r>
        <w:rPr>
          <w:lang w:val="es-ES"/>
        </w:rPr>
        <w:t>Estudis</w:t>
      </w:r>
      <w:proofErr w:type="spellEnd"/>
      <w:r>
        <w:rPr>
          <w:lang w:val="es-ES"/>
        </w:rPr>
        <w:t xml:space="preserve"> </w:t>
      </w:r>
      <w:proofErr w:type="spellStart"/>
      <w:r>
        <w:rPr>
          <w:lang w:val="es-ES"/>
        </w:rPr>
        <w:t>Avanats</w:t>
      </w:r>
      <w:proofErr w:type="spellEnd"/>
      <w:r>
        <w:rPr>
          <w:lang w:val="es-ES"/>
        </w:rPr>
        <w:t xml:space="preserve"> (ICREA), </w:t>
      </w:r>
      <w:proofErr w:type="spellStart"/>
      <w:r>
        <w:rPr>
          <w:lang w:val="es-ES"/>
        </w:rPr>
        <w:t>Universitat</w:t>
      </w:r>
      <w:proofErr w:type="spellEnd"/>
      <w:r>
        <w:rPr>
          <w:lang w:val="es-ES"/>
        </w:rPr>
        <w:t xml:space="preserve"> </w:t>
      </w:r>
      <w:proofErr w:type="spellStart"/>
      <w:r>
        <w:rPr>
          <w:lang w:val="es-ES"/>
        </w:rPr>
        <w:t>Pompeu</w:t>
      </w:r>
      <w:proofErr w:type="spellEnd"/>
      <w:r>
        <w:rPr>
          <w:lang w:val="es-ES"/>
        </w:rPr>
        <w:t xml:space="preserve"> </w:t>
      </w:r>
      <w:proofErr w:type="spellStart"/>
      <w:r>
        <w:rPr>
          <w:lang w:val="es-ES"/>
        </w:rPr>
        <w:t>Fabra</w:t>
      </w:r>
      <w:proofErr w:type="spellEnd"/>
      <w:r>
        <w:rPr>
          <w:lang w:val="es-ES"/>
        </w:rPr>
        <w:t xml:space="preserve">, </w:t>
      </w:r>
      <w:proofErr w:type="spellStart"/>
      <w:r>
        <w:rPr>
          <w:lang w:val="es-ES"/>
        </w:rPr>
        <w:t>Passeig</w:t>
      </w:r>
      <w:proofErr w:type="spellEnd"/>
      <w:r>
        <w:rPr>
          <w:lang w:val="es-ES"/>
        </w:rPr>
        <w:t xml:space="preserve"> </w:t>
      </w:r>
      <w:proofErr w:type="spellStart"/>
      <w:r>
        <w:rPr>
          <w:lang w:val="es-ES"/>
        </w:rPr>
        <w:t>Lluı́s</w:t>
      </w:r>
      <w:proofErr w:type="spellEnd"/>
      <w:r>
        <w:rPr>
          <w:lang w:val="es-ES"/>
        </w:rPr>
        <w:t xml:space="preserve"> </w:t>
      </w:r>
      <w:proofErr w:type="spellStart"/>
      <w:r>
        <w:rPr>
          <w:lang w:val="es-ES"/>
        </w:rPr>
        <w:t>Companys</w:t>
      </w:r>
      <w:proofErr w:type="spellEnd"/>
      <w:r>
        <w:rPr>
          <w:lang w:val="es-ES"/>
        </w:rPr>
        <w:t xml:space="preserve"> 23, Barcelona, 08010, </w:t>
      </w:r>
      <w:proofErr w:type="spellStart"/>
      <w:r>
        <w:rPr>
          <w:lang w:val="es-ES"/>
        </w:rPr>
        <w:t>Spain</w:t>
      </w:r>
      <w:proofErr w:type="spellEnd"/>
    </w:p>
    <w:p w:rsidR="009B5FE5" w:rsidRDefault="009B5FE5">
      <w:pPr>
        <w:jc w:val="both"/>
        <w:rPr>
          <w:lang w:val="es-ES"/>
        </w:rPr>
      </w:pPr>
    </w:p>
    <w:p w:rsidR="009B5FE5" w:rsidRPr="000A0ACD" w:rsidRDefault="000A0ACD">
      <w:pPr>
        <w:jc w:val="both"/>
        <w:rPr>
          <w:b/>
          <w:sz w:val="22"/>
          <w:szCs w:val="22"/>
        </w:rPr>
      </w:pPr>
      <w:r w:rsidRPr="000A0ACD">
        <w:rPr>
          <w:b/>
          <w:sz w:val="22"/>
          <w:szCs w:val="22"/>
        </w:rPr>
        <w:t xml:space="preserve">Abstract: </w:t>
      </w:r>
      <w:r w:rsidR="00591D8D">
        <w:rPr>
          <w:b/>
          <w:sz w:val="22"/>
          <w:szCs w:val="22"/>
        </w:rPr>
        <w:t>2</w:t>
      </w:r>
      <w:r w:rsidR="00732E50">
        <w:rPr>
          <w:b/>
          <w:sz w:val="22"/>
          <w:szCs w:val="22"/>
        </w:rPr>
        <w:t>13</w:t>
      </w:r>
      <w:r w:rsidR="00591D8D">
        <w:rPr>
          <w:b/>
          <w:sz w:val="22"/>
          <w:szCs w:val="22"/>
        </w:rPr>
        <w:t xml:space="preserve"> words</w:t>
      </w:r>
    </w:p>
    <w:p w:rsidR="006B1C9C" w:rsidRDefault="00B03EAD">
      <w:pPr>
        <w:jc w:val="both"/>
        <w:rPr>
          <w:b/>
          <w:bCs/>
          <w:sz w:val="22"/>
          <w:szCs w:val="22"/>
        </w:rPr>
      </w:pPr>
      <w:r w:rsidRPr="000A0ACD">
        <w:rPr>
          <w:b/>
          <w:bCs/>
          <w:sz w:val="22"/>
          <w:szCs w:val="22"/>
        </w:rPr>
        <w:t xml:space="preserve">Main text: </w:t>
      </w:r>
      <w:r w:rsidR="0079545C">
        <w:rPr>
          <w:b/>
          <w:bCs/>
          <w:sz w:val="22"/>
          <w:szCs w:val="22"/>
        </w:rPr>
        <w:t>~390</w:t>
      </w:r>
      <w:r w:rsidR="00512709" w:rsidRPr="000A0ACD">
        <w:rPr>
          <w:b/>
          <w:bCs/>
          <w:sz w:val="22"/>
          <w:szCs w:val="22"/>
        </w:rPr>
        <w:t>0</w:t>
      </w:r>
      <w:r w:rsidRPr="000A0ACD">
        <w:rPr>
          <w:b/>
          <w:bCs/>
          <w:sz w:val="22"/>
          <w:szCs w:val="22"/>
        </w:rPr>
        <w:t xml:space="preserve"> words</w:t>
      </w:r>
    </w:p>
    <w:p w:rsidR="000A0ACD" w:rsidRPr="000A0ACD" w:rsidRDefault="00B03EAD">
      <w:pPr>
        <w:jc w:val="both"/>
        <w:rPr>
          <w:b/>
          <w:bCs/>
          <w:sz w:val="22"/>
          <w:szCs w:val="22"/>
        </w:rPr>
      </w:pPr>
      <w:r w:rsidRPr="000A0ACD">
        <w:rPr>
          <w:b/>
          <w:bCs/>
          <w:sz w:val="22"/>
          <w:szCs w:val="22"/>
        </w:rPr>
        <w:t>References: 5</w:t>
      </w:r>
      <w:r w:rsidR="00732E50">
        <w:rPr>
          <w:b/>
          <w:bCs/>
          <w:sz w:val="22"/>
          <w:szCs w:val="22"/>
        </w:rPr>
        <w:t>0</w:t>
      </w:r>
    </w:p>
    <w:p w:rsidR="009B5FE5" w:rsidRDefault="009B5FE5">
      <w:pPr>
        <w:jc w:val="both"/>
        <w:rPr>
          <w:sz w:val="24"/>
          <w:szCs w:val="24"/>
        </w:rPr>
      </w:pPr>
    </w:p>
    <w:p w:rsidR="009B5FE5" w:rsidRDefault="000A0ACD">
      <w:pPr>
        <w:jc w:val="both"/>
        <w:rPr>
          <w:b/>
          <w:bCs/>
          <w:sz w:val="24"/>
          <w:szCs w:val="24"/>
        </w:rPr>
      </w:pPr>
      <w:r w:rsidRPr="000A0ACD">
        <w:rPr>
          <w:b/>
          <w:bCs/>
        </w:rPr>
        <w:t>ABSTRACT</w:t>
      </w:r>
      <w:r>
        <w:rPr>
          <w:b/>
          <w:bCs/>
          <w:sz w:val="24"/>
          <w:szCs w:val="24"/>
        </w:rPr>
        <w:t>:</w:t>
      </w:r>
    </w:p>
    <w:p w:rsidR="00591D8D" w:rsidRDefault="000A0ACD" w:rsidP="000A0ACD">
      <w:pPr>
        <w:jc w:val="both"/>
        <w:rPr>
          <w:bCs/>
          <w:sz w:val="24"/>
          <w:szCs w:val="24"/>
        </w:rPr>
      </w:pPr>
      <w:r w:rsidRPr="000A0ACD">
        <w:rPr>
          <w:bCs/>
          <w:sz w:val="24"/>
          <w:szCs w:val="24"/>
        </w:rPr>
        <w:t xml:space="preserve">The idea of </w:t>
      </w:r>
      <w:r w:rsidR="00732E50">
        <w:rPr>
          <w:bCs/>
          <w:sz w:val="24"/>
          <w:szCs w:val="24"/>
        </w:rPr>
        <w:t>fMRI</w:t>
      </w:r>
      <w:r w:rsidRPr="000A0ACD">
        <w:rPr>
          <w:bCs/>
          <w:sz w:val="24"/>
          <w:szCs w:val="24"/>
        </w:rPr>
        <w:t>-based personalized medicine is emerging</w:t>
      </w:r>
      <w:r>
        <w:rPr>
          <w:bCs/>
          <w:sz w:val="24"/>
          <w:szCs w:val="24"/>
        </w:rPr>
        <w:t xml:space="preserve"> to </w:t>
      </w:r>
      <w:r w:rsidRPr="000A0ACD">
        <w:rPr>
          <w:bCs/>
          <w:sz w:val="24"/>
          <w:szCs w:val="24"/>
        </w:rPr>
        <w:t>characterize brain disorders at the patient level and to develop tailored therapeutic protocols.</w:t>
      </w:r>
      <w:r>
        <w:rPr>
          <w:bCs/>
          <w:sz w:val="24"/>
          <w:szCs w:val="24"/>
        </w:rPr>
        <w:t xml:space="preserve"> A main limitation </w:t>
      </w:r>
      <w:r w:rsidR="00732E50">
        <w:rPr>
          <w:bCs/>
          <w:sz w:val="24"/>
          <w:szCs w:val="24"/>
        </w:rPr>
        <w:t>in this direction</w:t>
      </w:r>
      <w:r>
        <w:rPr>
          <w:bCs/>
          <w:sz w:val="24"/>
          <w:szCs w:val="24"/>
        </w:rPr>
        <w:t xml:space="preserve">, as well as </w:t>
      </w:r>
      <w:r w:rsidR="00732E50">
        <w:rPr>
          <w:bCs/>
          <w:sz w:val="24"/>
          <w:szCs w:val="24"/>
        </w:rPr>
        <w:t xml:space="preserve">with </w:t>
      </w:r>
      <w:r w:rsidR="00732E50">
        <w:rPr>
          <w:bCs/>
          <w:sz w:val="24"/>
          <w:szCs w:val="24"/>
        </w:rPr>
        <w:t xml:space="preserve">fundamental </w:t>
      </w:r>
      <w:r w:rsidR="00732E50">
        <w:rPr>
          <w:bCs/>
          <w:sz w:val="24"/>
          <w:szCs w:val="24"/>
        </w:rPr>
        <w:t>studies</w:t>
      </w:r>
      <w:r>
        <w:rPr>
          <w:bCs/>
          <w:sz w:val="24"/>
          <w:szCs w:val="24"/>
        </w:rPr>
        <w:t xml:space="preserve"> of brain function, is the variability</w:t>
      </w:r>
      <w:r w:rsidR="00732E50">
        <w:rPr>
          <w:bCs/>
          <w:sz w:val="24"/>
          <w:szCs w:val="24"/>
        </w:rPr>
        <w:t xml:space="preserve"> observed in </w:t>
      </w:r>
      <w:r w:rsidR="00732E50">
        <w:rPr>
          <w:bCs/>
          <w:sz w:val="24"/>
          <w:szCs w:val="24"/>
        </w:rPr>
        <w:t>fMRI</w:t>
      </w:r>
      <w:r w:rsidR="00732E50">
        <w:rPr>
          <w:bCs/>
          <w:sz w:val="24"/>
          <w:szCs w:val="24"/>
        </w:rPr>
        <w:t xml:space="preserve"> data</w:t>
      </w:r>
      <w:r>
        <w:rPr>
          <w:bCs/>
          <w:sz w:val="24"/>
          <w:szCs w:val="24"/>
        </w:rPr>
        <w:t xml:space="preserve">. In practice, </w:t>
      </w:r>
      <w:r w:rsidR="00732E50">
        <w:rPr>
          <w:bCs/>
          <w:sz w:val="24"/>
          <w:szCs w:val="24"/>
        </w:rPr>
        <w:t xml:space="preserve">such </w:t>
      </w:r>
      <w:r>
        <w:rPr>
          <w:bCs/>
          <w:sz w:val="24"/>
          <w:szCs w:val="24"/>
        </w:rPr>
        <w:t xml:space="preserve">measurements exhibit a </w:t>
      </w:r>
      <w:r w:rsidRPr="000A0ACD">
        <w:rPr>
          <w:bCs/>
          <w:sz w:val="24"/>
          <w:szCs w:val="24"/>
        </w:rPr>
        <w:t>mixture of session-to-session variability</w:t>
      </w:r>
      <w:r>
        <w:rPr>
          <w:bCs/>
          <w:sz w:val="24"/>
          <w:szCs w:val="24"/>
        </w:rPr>
        <w:t xml:space="preserve"> with</w:t>
      </w:r>
      <w:r w:rsidRPr="000A0ACD">
        <w:rPr>
          <w:bCs/>
          <w:sz w:val="24"/>
          <w:szCs w:val="24"/>
        </w:rPr>
        <w:t xml:space="preserve"> subject- and condition-related </w:t>
      </w:r>
      <w:r>
        <w:rPr>
          <w:bCs/>
          <w:sz w:val="24"/>
          <w:szCs w:val="24"/>
        </w:rPr>
        <w:t xml:space="preserve">information. Disentangling these contributions is </w:t>
      </w:r>
      <w:r w:rsidRPr="000A0ACD">
        <w:rPr>
          <w:bCs/>
          <w:sz w:val="24"/>
          <w:szCs w:val="24"/>
        </w:rPr>
        <w:t xml:space="preserve">crucial for real-life applications where only a few sessions per subject </w:t>
      </w:r>
      <w:r w:rsidR="00732E50">
        <w:rPr>
          <w:bCs/>
          <w:sz w:val="24"/>
          <w:szCs w:val="24"/>
        </w:rPr>
        <w:t>are available</w:t>
      </w:r>
      <w:r w:rsidRPr="000A0ACD">
        <w:rPr>
          <w:bCs/>
          <w:sz w:val="24"/>
          <w:szCs w:val="24"/>
        </w:rPr>
        <w:t>.</w:t>
      </w:r>
      <w:r>
        <w:rPr>
          <w:bCs/>
          <w:sz w:val="24"/>
          <w:szCs w:val="24"/>
        </w:rPr>
        <w:t xml:space="preserve"> The present </w:t>
      </w:r>
      <w:r w:rsidRPr="000A0ACD">
        <w:rPr>
          <w:bCs/>
          <w:sz w:val="24"/>
          <w:szCs w:val="24"/>
        </w:rPr>
        <w:t xml:space="preserve">study </w:t>
      </w:r>
      <w:r>
        <w:rPr>
          <w:bCs/>
          <w:sz w:val="24"/>
          <w:szCs w:val="24"/>
        </w:rPr>
        <w:t xml:space="preserve">aims to define a new </w:t>
      </w:r>
      <w:r w:rsidRPr="000A0ACD">
        <w:rPr>
          <w:bCs/>
          <w:sz w:val="24"/>
          <w:szCs w:val="24"/>
        </w:rPr>
        <w:t>reliable</w:t>
      </w:r>
      <w:r>
        <w:rPr>
          <w:bCs/>
          <w:sz w:val="24"/>
          <w:szCs w:val="24"/>
        </w:rPr>
        <w:t xml:space="preserve"> standard for the extraction of signatures from </w:t>
      </w:r>
      <w:r w:rsidRPr="000A0ACD">
        <w:rPr>
          <w:bCs/>
          <w:sz w:val="24"/>
          <w:szCs w:val="24"/>
        </w:rPr>
        <w:t>fMRI data.</w:t>
      </w:r>
      <w:r>
        <w:rPr>
          <w:bCs/>
          <w:sz w:val="24"/>
          <w:szCs w:val="24"/>
        </w:rPr>
        <w:t xml:space="preserve"> These signatures correspond to subnetworks of directed interactions between brain regions (typically 100</w:t>
      </w:r>
      <w:r w:rsidR="00591D8D">
        <w:rPr>
          <w:bCs/>
          <w:sz w:val="24"/>
          <w:szCs w:val="24"/>
        </w:rPr>
        <w:t xml:space="preserve"> covering the whole brain</w:t>
      </w:r>
      <w:r>
        <w:rPr>
          <w:bCs/>
          <w:sz w:val="24"/>
          <w:szCs w:val="24"/>
        </w:rPr>
        <w:t xml:space="preserve">) </w:t>
      </w:r>
      <w:r w:rsidR="00732E50">
        <w:rPr>
          <w:bCs/>
          <w:sz w:val="24"/>
          <w:szCs w:val="24"/>
        </w:rPr>
        <w:t xml:space="preserve">supporting </w:t>
      </w:r>
      <w:r>
        <w:rPr>
          <w:bCs/>
          <w:sz w:val="24"/>
          <w:szCs w:val="24"/>
        </w:rPr>
        <w:t xml:space="preserve">the subject and condition identification for single fMRI sessions. </w:t>
      </w:r>
      <w:r w:rsidR="00732E50">
        <w:rPr>
          <w:bCs/>
          <w:sz w:val="24"/>
          <w:szCs w:val="24"/>
        </w:rPr>
        <w:t xml:space="preserve">The key is to step from functional connectivity to effective connectivity, which is </w:t>
      </w:r>
      <w:r w:rsidR="00732E50">
        <w:rPr>
          <w:bCs/>
          <w:sz w:val="24"/>
          <w:szCs w:val="24"/>
        </w:rPr>
        <w:t>estimated us</w:t>
      </w:r>
      <w:r w:rsidR="00732E50">
        <w:rPr>
          <w:bCs/>
          <w:sz w:val="24"/>
          <w:szCs w:val="24"/>
        </w:rPr>
        <w:t xml:space="preserve">ing a whole-brain dynamic model. </w:t>
      </w:r>
      <w:r w:rsidR="00591D8D">
        <w:rPr>
          <w:bCs/>
          <w:sz w:val="24"/>
          <w:szCs w:val="24"/>
        </w:rPr>
        <w:t xml:space="preserve">Our method shows that as few as 4 sessions per subject are </w:t>
      </w:r>
      <w:r w:rsidR="00732E50">
        <w:rPr>
          <w:bCs/>
          <w:sz w:val="24"/>
          <w:szCs w:val="24"/>
        </w:rPr>
        <w:t xml:space="preserve">sufficient </w:t>
      </w:r>
      <w:r w:rsidR="00591D8D">
        <w:rPr>
          <w:bCs/>
          <w:sz w:val="24"/>
          <w:szCs w:val="24"/>
        </w:rPr>
        <w:t xml:space="preserve">to </w:t>
      </w:r>
      <w:r w:rsidR="00732E50">
        <w:rPr>
          <w:bCs/>
          <w:sz w:val="24"/>
          <w:szCs w:val="24"/>
        </w:rPr>
        <w:t xml:space="preserve">perfectly </w:t>
      </w:r>
      <w:r w:rsidR="00591D8D">
        <w:rPr>
          <w:bCs/>
          <w:sz w:val="24"/>
          <w:szCs w:val="24"/>
        </w:rPr>
        <w:t xml:space="preserve">identify more than 40 other sessions of 6 subjects. We also </w:t>
      </w:r>
      <w:r w:rsidR="00732E50">
        <w:rPr>
          <w:bCs/>
          <w:sz w:val="24"/>
          <w:szCs w:val="24"/>
        </w:rPr>
        <w:t xml:space="preserve">demonstrate </w:t>
      </w:r>
      <w:r w:rsidR="00591D8D">
        <w:rPr>
          <w:bCs/>
          <w:sz w:val="24"/>
          <w:szCs w:val="24"/>
        </w:rPr>
        <w:t xml:space="preserve">the good generalization capability </w:t>
      </w:r>
      <w:r w:rsidR="00732E50">
        <w:rPr>
          <w:bCs/>
          <w:sz w:val="24"/>
          <w:szCs w:val="24"/>
        </w:rPr>
        <w:t xml:space="preserve">for 30 </w:t>
      </w:r>
      <w:r w:rsidR="00591D8D">
        <w:rPr>
          <w:bCs/>
          <w:sz w:val="24"/>
          <w:szCs w:val="24"/>
        </w:rPr>
        <w:t>subjects. Using a</w:t>
      </w:r>
      <w:r w:rsidR="00732E50">
        <w:rPr>
          <w:bCs/>
          <w:sz w:val="24"/>
          <w:szCs w:val="24"/>
        </w:rPr>
        <w:t>nother</w:t>
      </w:r>
      <w:r w:rsidR="00591D8D">
        <w:rPr>
          <w:bCs/>
          <w:sz w:val="24"/>
          <w:szCs w:val="24"/>
        </w:rPr>
        <w:t xml:space="preserve"> dataset with resting state and movie viewing, we show that the two extracted signatures correspond to distinct subnetworks, suggesting some sort of orthogonality. </w:t>
      </w:r>
      <w:r w:rsidR="00732E50">
        <w:rPr>
          <w:bCs/>
          <w:sz w:val="24"/>
          <w:szCs w:val="24"/>
        </w:rPr>
        <w:t>Our results set solid foundations to follow longitudinally a subject’s condition from fMRI data.</w:t>
      </w:r>
    </w:p>
    <w:p w:rsidR="000A0ACD" w:rsidRPr="000A0ACD" w:rsidRDefault="000A0ACD" w:rsidP="000A0ACD">
      <w:pPr>
        <w:jc w:val="both"/>
        <w:rPr>
          <w:bCs/>
          <w:sz w:val="24"/>
          <w:szCs w:val="24"/>
        </w:rPr>
      </w:pPr>
    </w:p>
    <w:p w:rsidR="009B5FE5" w:rsidRDefault="00B03EAD">
      <w:pPr>
        <w:pageBreakBefore/>
        <w:jc w:val="both"/>
        <w:rPr>
          <w:b/>
          <w:bCs/>
        </w:rPr>
      </w:pPr>
      <w:r>
        <w:rPr>
          <w:b/>
          <w:bCs/>
        </w:rPr>
        <w:lastRenderedPageBreak/>
        <w:t>INTRODUCTION</w:t>
      </w:r>
    </w:p>
    <w:p w:rsidR="009B5FE5" w:rsidRDefault="009B5FE5">
      <w:pPr>
        <w:jc w:val="both"/>
        <w:rPr>
          <w:sz w:val="22"/>
          <w:szCs w:val="22"/>
        </w:rPr>
      </w:pPr>
    </w:p>
    <w:p w:rsidR="009B5FE5" w:rsidRDefault="00B03EAD">
      <w:pPr>
        <w:jc w:val="both"/>
        <w:rPr>
          <w:sz w:val="22"/>
          <w:szCs w:val="22"/>
        </w:rPr>
      </w:pPr>
      <w:r>
        <w:rPr>
          <w:sz w:val="22"/>
          <w:szCs w:val="22"/>
        </w:rPr>
        <w:t>Blood-oxygen-level dependent (BOLD) signals in functional magnetic resonance imaging (fMRI) have been used for more than two decades to observe human brain activity and relate it to functions [</w:t>
      </w:r>
      <w:r>
        <w:rPr>
          <w:sz w:val="22"/>
          <w:szCs w:val="22"/>
        </w:rPr>
        <w:fldChar w:fldCharType="begin"/>
      </w:r>
      <w:r>
        <w:instrText>REF _Ref495068700 \r \h</w:instrText>
      </w:r>
      <w:r>
        <w:rPr>
          <w:sz w:val="22"/>
          <w:szCs w:val="22"/>
        </w:rPr>
      </w:r>
      <w:r>
        <w:fldChar w:fldCharType="separate"/>
      </w:r>
      <w:r w:rsidR="00732E50">
        <w:t>1</w:t>
      </w:r>
      <w:r>
        <w:fldChar w:fldCharType="end"/>
      </w:r>
      <w:proofErr w:type="gramStart"/>
      <w:r>
        <w:rPr>
          <w:sz w:val="22"/>
          <w:szCs w:val="22"/>
        </w:rPr>
        <w:t>,</w:t>
      </w:r>
      <w:proofErr w:type="gramEnd"/>
      <w:r>
        <w:rPr>
          <w:sz w:val="22"/>
          <w:szCs w:val="22"/>
        </w:rPr>
        <w:fldChar w:fldCharType="begin"/>
      </w:r>
      <w:r>
        <w:instrText>REF _Ref494997035 \r \h</w:instrText>
      </w:r>
      <w:r>
        <w:rPr>
          <w:sz w:val="22"/>
          <w:szCs w:val="22"/>
        </w:rPr>
      </w:r>
      <w:r>
        <w:fldChar w:fldCharType="separate"/>
      </w:r>
      <w:r w:rsidR="00732E50">
        <w:t>7</w:t>
      </w:r>
      <w:r>
        <w:fldChar w:fldCharType="end"/>
      </w:r>
      <w:r>
        <w:rPr>
          <w:sz w:val="22"/>
          <w:szCs w:val="22"/>
        </w:rPr>
        <w:t>]. Even at rest, the brain exhibits patterns of correlated activity between distant areas [</w:t>
      </w:r>
      <w:r>
        <w:rPr>
          <w:sz w:val="22"/>
          <w:szCs w:val="22"/>
        </w:rPr>
        <w:fldChar w:fldCharType="begin"/>
      </w:r>
      <w:r>
        <w:instrText>REF _Ref494997023 \r \h</w:instrText>
      </w:r>
      <w:r>
        <w:rPr>
          <w:sz w:val="22"/>
          <w:szCs w:val="22"/>
        </w:rPr>
      </w:r>
      <w:r>
        <w:fldChar w:fldCharType="separate"/>
      </w:r>
      <w:r w:rsidR="00732E50">
        <w:t>4</w:t>
      </w:r>
      <w:r>
        <w:fldChar w:fldCharType="end"/>
      </w:r>
      <w:proofErr w:type="gramStart"/>
      <w:r>
        <w:rPr>
          <w:sz w:val="22"/>
          <w:szCs w:val="22"/>
        </w:rPr>
        <w:t>,</w:t>
      </w:r>
      <w:proofErr w:type="gramEnd"/>
      <w:r>
        <w:rPr>
          <w:sz w:val="22"/>
          <w:szCs w:val="22"/>
        </w:rPr>
        <w:fldChar w:fldCharType="begin"/>
      </w:r>
      <w:r>
        <w:instrText>REF _Ref494997000 \r \h</w:instrText>
      </w:r>
      <w:r>
        <w:rPr>
          <w:sz w:val="22"/>
          <w:szCs w:val="22"/>
        </w:rPr>
      </w:r>
      <w:r>
        <w:fldChar w:fldCharType="separate"/>
      </w:r>
      <w:r w:rsidR="00732E50">
        <w:t>39</w:t>
      </w:r>
      <w:r>
        <w:fldChar w:fldCharType="end"/>
      </w:r>
      <w:r>
        <w:rPr>
          <w:sz w:val="22"/>
          <w:szCs w:val="22"/>
        </w:rPr>
        <w:t>]. The functional connectivity (FC) measures the statistical dependencies between the BOLD activities of brain regions, which has then been studied for subjects performing tasks and compared with the resting state. Recent</w:t>
      </w:r>
      <w:r w:rsidR="00B75105">
        <w:rPr>
          <w:sz w:val="22"/>
          <w:szCs w:val="22"/>
        </w:rPr>
        <w:t>ly,</w:t>
      </w:r>
      <w:r>
        <w:rPr>
          <w:sz w:val="22"/>
          <w:szCs w:val="22"/>
        </w:rPr>
        <w:t xml:space="preserve"> interest has </w:t>
      </w:r>
      <w:r w:rsidR="00B75105">
        <w:rPr>
          <w:sz w:val="22"/>
          <w:szCs w:val="22"/>
        </w:rPr>
        <w:t xml:space="preserve">grown about </w:t>
      </w:r>
      <w:r>
        <w:rPr>
          <w:sz w:val="22"/>
          <w:szCs w:val="22"/>
        </w:rPr>
        <w:t>the temporal BOLD structure</w:t>
      </w:r>
      <w:r w:rsidR="00B75105">
        <w:rPr>
          <w:sz w:val="22"/>
          <w:szCs w:val="22"/>
        </w:rPr>
        <w:t xml:space="preserve"> for both </w:t>
      </w:r>
      <w:r>
        <w:rPr>
          <w:sz w:val="22"/>
          <w:szCs w:val="22"/>
        </w:rPr>
        <w:t>individual regions [</w:t>
      </w:r>
      <w:r>
        <w:rPr>
          <w:sz w:val="22"/>
          <w:szCs w:val="22"/>
        </w:rPr>
        <w:fldChar w:fldCharType="begin"/>
      </w:r>
      <w:r>
        <w:instrText>REF _Ref494997046 \r \h</w:instrText>
      </w:r>
      <w:r>
        <w:rPr>
          <w:sz w:val="22"/>
          <w:szCs w:val="22"/>
        </w:rPr>
      </w:r>
      <w:r>
        <w:fldChar w:fldCharType="separate"/>
      </w:r>
      <w:r w:rsidR="00732E50">
        <w:t>27</w:t>
      </w:r>
      <w:r>
        <w:fldChar w:fldCharType="end"/>
      </w:r>
      <w:r w:rsidR="00B75105">
        <w:rPr>
          <w:sz w:val="22"/>
          <w:szCs w:val="22"/>
        </w:rPr>
        <w:t xml:space="preserve">] and </w:t>
      </w:r>
      <w:r>
        <w:rPr>
          <w:sz w:val="22"/>
          <w:szCs w:val="22"/>
        </w:rPr>
        <w:t xml:space="preserve">between areas </w:t>
      </w:r>
      <w:r w:rsidR="00B75105">
        <w:rPr>
          <w:sz w:val="22"/>
          <w:szCs w:val="22"/>
        </w:rPr>
        <w:t xml:space="preserve">(via the cross-covariance lags at the scale of seconds) </w:t>
      </w:r>
      <w:r>
        <w:rPr>
          <w:sz w:val="22"/>
          <w:szCs w:val="22"/>
        </w:rPr>
        <w:t>[</w:t>
      </w:r>
      <w:r>
        <w:rPr>
          <w:sz w:val="22"/>
          <w:szCs w:val="22"/>
        </w:rPr>
        <w:fldChar w:fldCharType="begin"/>
      </w:r>
      <w:r>
        <w:instrText>REF _Ref494997056 \r \h</w:instrText>
      </w:r>
      <w:r>
        <w:rPr>
          <w:sz w:val="22"/>
          <w:szCs w:val="22"/>
        </w:rPr>
      </w:r>
      <w:r>
        <w:fldChar w:fldCharType="separate"/>
      </w:r>
      <w:r w:rsidR="00732E50">
        <w:t>35</w:t>
      </w:r>
      <w:r>
        <w:fldChar w:fldCharType="end"/>
      </w:r>
      <w:r>
        <w:rPr>
          <w:sz w:val="22"/>
          <w:szCs w:val="22"/>
        </w:rPr>
        <w:t>]</w:t>
      </w:r>
      <w:r w:rsidR="00B75105">
        <w:rPr>
          <w:sz w:val="22"/>
          <w:szCs w:val="22"/>
        </w:rPr>
        <w:t>;</w:t>
      </w:r>
      <w:r>
        <w:rPr>
          <w:sz w:val="22"/>
          <w:szCs w:val="22"/>
        </w:rPr>
        <w:t xml:space="preserve"> </w:t>
      </w:r>
      <w:r w:rsidR="00B75105">
        <w:rPr>
          <w:sz w:val="22"/>
          <w:szCs w:val="22"/>
        </w:rPr>
        <w:t xml:space="preserve">the </w:t>
      </w:r>
      <w:r>
        <w:rPr>
          <w:sz w:val="22"/>
          <w:szCs w:val="22"/>
        </w:rPr>
        <w:t xml:space="preserve">‘dynamic FC’ </w:t>
      </w:r>
      <w:r w:rsidR="00B75105">
        <w:rPr>
          <w:sz w:val="22"/>
          <w:szCs w:val="22"/>
        </w:rPr>
        <w:t xml:space="preserve">was defined </w:t>
      </w:r>
      <w:r>
        <w:rPr>
          <w:sz w:val="22"/>
          <w:szCs w:val="22"/>
        </w:rPr>
        <w:t>to quantify the BOLD correlations at the scale of minutes [</w:t>
      </w:r>
      <w:r>
        <w:rPr>
          <w:sz w:val="22"/>
          <w:szCs w:val="22"/>
        </w:rPr>
        <w:fldChar w:fldCharType="begin"/>
      </w:r>
      <w:r>
        <w:instrText>REF _Ref494997119 \r \h</w:instrText>
      </w:r>
      <w:r>
        <w:rPr>
          <w:sz w:val="22"/>
          <w:szCs w:val="22"/>
        </w:rPr>
      </w:r>
      <w:r>
        <w:fldChar w:fldCharType="separate"/>
      </w:r>
      <w:r w:rsidR="00732E50">
        <w:t>23</w:t>
      </w:r>
      <w:r>
        <w:fldChar w:fldCharType="end"/>
      </w:r>
      <w:proofErr w:type="gramStart"/>
      <w:r w:rsidR="00B75105">
        <w:t>,</w:t>
      </w:r>
      <w:proofErr w:type="gramEnd"/>
      <w:r w:rsidR="00B75105">
        <w:fldChar w:fldCharType="begin"/>
      </w:r>
      <w:r w:rsidR="00B75105">
        <w:instrText xml:space="preserve"> REF _Ref495410842 \r \h </w:instrText>
      </w:r>
      <w:r w:rsidR="00B75105">
        <w:fldChar w:fldCharType="separate"/>
      </w:r>
      <w:r w:rsidR="00732E50">
        <w:t>38</w:t>
      </w:r>
      <w:r w:rsidR="00B75105">
        <w:fldChar w:fldCharType="end"/>
      </w:r>
      <w:r>
        <w:rPr>
          <w:sz w:val="22"/>
          <w:szCs w:val="22"/>
        </w:rPr>
        <w:t xml:space="preserve">]. Following fundamental discoveries about brain functions, fMRI has been increasingly used to complement clinical diagnostic for </w:t>
      </w:r>
      <w:proofErr w:type="spellStart"/>
      <w:r>
        <w:rPr>
          <w:sz w:val="22"/>
          <w:szCs w:val="22"/>
        </w:rPr>
        <w:t>neuropathologies</w:t>
      </w:r>
      <w:proofErr w:type="spellEnd"/>
      <w:r>
        <w:rPr>
          <w:sz w:val="22"/>
          <w:szCs w:val="22"/>
        </w:rPr>
        <w:t xml:space="preserve"> [</w:t>
      </w:r>
      <w:r>
        <w:rPr>
          <w:sz w:val="22"/>
          <w:szCs w:val="22"/>
        </w:rPr>
        <w:fldChar w:fldCharType="begin"/>
      </w:r>
      <w:r>
        <w:instrText>REF _Ref494997079 \r \h</w:instrText>
      </w:r>
      <w:r>
        <w:rPr>
          <w:sz w:val="22"/>
          <w:szCs w:val="22"/>
        </w:rPr>
      </w:r>
      <w:r>
        <w:fldChar w:fldCharType="separate"/>
      </w:r>
      <w:r w:rsidR="00732E50">
        <w:t>33</w:t>
      </w:r>
      <w:r>
        <w:fldChar w:fldCharType="end"/>
      </w:r>
      <w:r>
        <w:rPr>
          <w:sz w:val="22"/>
          <w:szCs w:val="22"/>
        </w:rPr>
        <w:t>]. Resting-state fMRI has also been found to be informative about neuropsychiatric disorders [</w:t>
      </w:r>
      <w:r>
        <w:rPr>
          <w:sz w:val="22"/>
          <w:szCs w:val="22"/>
        </w:rPr>
        <w:fldChar w:fldCharType="begin"/>
      </w:r>
      <w:r>
        <w:instrText>REF _Ref494997091 \r \h</w:instrText>
      </w:r>
      <w:r>
        <w:rPr>
          <w:sz w:val="22"/>
          <w:szCs w:val="22"/>
        </w:rPr>
      </w:r>
      <w:r>
        <w:fldChar w:fldCharType="separate"/>
      </w:r>
      <w:r w:rsidR="00732E50">
        <w:t>25</w:t>
      </w:r>
      <w:r>
        <w:fldChar w:fldCharType="end"/>
      </w:r>
      <w:r>
        <w:rPr>
          <w:sz w:val="22"/>
          <w:szCs w:val="22"/>
        </w:rPr>
        <w:t>]: alterations in FC correlate with and can predict the clinical scores of several diseases [</w:t>
      </w:r>
      <w:r>
        <w:rPr>
          <w:sz w:val="22"/>
          <w:szCs w:val="22"/>
        </w:rPr>
        <w:fldChar w:fldCharType="begin"/>
      </w:r>
      <w:r>
        <w:instrText>REF _Ref494997099 \r \h</w:instrText>
      </w:r>
      <w:r>
        <w:rPr>
          <w:sz w:val="22"/>
          <w:szCs w:val="22"/>
        </w:rPr>
      </w:r>
      <w:r>
        <w:fldChar w:fldCharType="separate"/>
      </w:r>
      <w:r w:rsidR="00732E50">
        <w:t>30</w:t>
      </w:r>
      <w:r>
        <w:fldChar w:fldCharType="end"/>
      </w:r>
      <w:proofErr w:type="gramStart"/>
      <w:r>
        <w:rPr>
          <w:sz w:val="22"/>
          <w:szCs w:val="22"/>
        </w:rPr>
        <w:t>,</w:t>
      </w:r>
      <w:proofErr w:type="gramEnd"/>
      <w:r>
        <w:rPr>
          <w:sz w:val="22"/>
          <w:szCs w:val="22"/>
        </w:rPr>
        <w:fldChar w:fldCharType="begin"/>
      </w:r>
      <w:r>
        <w:instrText>REF _Ref494997108 \r \h</w:instrText>
      </w:r>
      <w:r>
        <w:rPr>
          <w:sz w:val="22"/>
          <w:szCs w:val="22"/>
        </w:rPr>
      </w:r>
      <w:r>
        <w:fldChar w:fldCharType="separate"/>
      </w:r>
      <w:r w:rsidR="00732E50">
        <w:t>40</w:t>
      </w:r>
      <w:r>
        <w:fldChar w:fldCharType="end"/>
      </w:r>
      <w:r>
        <w:rPr>
          <w:sz w:val="22"/>
          <w:szCs w:val="22"/>
        </w:rPr>
        <w:t>].</w:t>
      </w:r>
    </w:p>
    <w:p w:rsidR="009B5FE5" w:rsidRDefault="009B5FE5">
      <w:pPr>
        <w:jc w:val="both"/>
        <w:rPr>
          <w:sz w:val="22"/>
          <w:szCs w:val="22"/>
        </w:rPr>
      </w:pPr>
    </w:p>
    <w:p w:rsidR="009B5FE5" w:rsidRDefault="00B03EAD">
      <w:pPr>
        <w:jc w:val="both"/>
        <w:rPr>
          <w:sz w:val="22"/>
          <w:szCs w:val="22"/>
        </w:rPr>
      </w:pPr>
      <w:r>
        <w:rPr>
          <w:sz w:val="22"/>
          <w:szCs w:val="22"/>
        </w:rPr>
        <w:t>Recent studies have focused on the reliability of these FC measures recorded from the same subject over successive sessions [</w:t>
      </w:r>
      <w:r>
        <w:rPr>
          <w:sz w:val="22"/>
          <w:szCs w:val="22"/>
        </w:rPr>
        <w:fldChar w:fldCharType="begin"/>
      </w:r>
      <w:r>
        <w:instrText>REF _Ref494997157 \r \h</w:instrText>
      </w:r>
      <w:r>
        <w:rPr>
          <w:sz w:val="22"/>
          <w:szCs w:val="22"/>
        </w:rPr>
      </w:r>
      <w:r>
        <w:fldChar w:fldCharType="separate"/>
      </w:r>
      <w:r w:rsidR="00732E50">
        <w:t>43</w:t>
      </w:r>
      <w:r>
        <w:fldChar w:fldCharType="end"/>
      </w:r>
      <w:proofErr w:type="gramStart"/>
      <w:r>
        <w:rPr>
          <w:sz w:val="22"/>
          <w:szCs w:val="22"/>
        </w:rPr>
        <w:t>,</w:t>
      </w:r>
      <w:proofErr w:type="gramEnd"/>
      <w:r>
        <w:rPr>
          <w:sz w:val="22"/>
          <w:szCs w:val="22"/>
        </w:rPr>
        <w:fldChar w:fldCharType="begin"/>
      </w:r>
      <w:r>
        <w:instrText>REF _Ref494997169 \r \h</w:instrText>
      </w:r>
      <w:r>
        <w:rPr>
          <w:sz w:val="22"/>
          <w:szCs w:val="22"/>
        </w:rPr>
      </w:r>
      <w:r>
        <w:fldChar w:fldCharType="separate"/>
      </w:r>
      <w:r w:rsidR="00732E50">
        <w:t>36</w:t>
      </w:r>
      <w:r>
        <w:fldChar w:fldCharType="end"/>
      </w:r>
      <w:r>
        <w:rPr>
          <w:sz w:val="22"/>
          <w:szCs w:val="22"/>
        </w:rPr>
        <w:t>,</w:t>
      </w:r>
      <w:r>
        <w:rPr>
          <w:sz w:val="22"/>
          <w:szCs w:val="22"/>
        </w:rPr>
        <w:fldChar w:fldCharType="begin"/>
      </w:r>
      <w:r>
        <w:instrText>REF _Ref494997187 \r \h</w:instrText>
      </w:r>
      <w:r>
        <w:rPr>
          <w:sz w:val="22"/>
          <w:szCs w:val="22"/>
        </w:rPr>
      </w:r>
      <w:r>
        <w:fldChar w:fldCharType="separate"/>
      </w:r>
      <w:r w:rsidR="00732E50">
        <w:t>6</w:t>
      </w:r>
      <w:r>
        <w:fldChar w:fldCharType="end"/>
      </w:r>
      <w:r>
        <w:rPr>
          <w:sz w:val="22"/>
          <w:szCs w:val="22"/>
        </w:rPr>
        <w:t>,</w:t>
      </w:r>
      <w:r>
        <w:rPr>
          <w:sz w:val="22"/>
          <w:szCs w:val="22"/>
        </w:rPr>
        <w:fldChar w:fldCharType="begin"/>
      </w:r>
      <w:r>
        <w:instrText>REF _Ref494997177 \r \h</w:instrText>
      </w:r>
      <w:r>
        <w:rPr>
          <w:sz w:val="22"/>
          <w:szCs w:val="22"/>
        </w:rPr>
      </w:r>
      <w:r>
        <w:fldChar w:fldCharType="separate"/>
      </w:r>
      <w:r w:rsidR="00732E50">
        <w:t>37</w:t>
      </w:r>
      <w:r>
        <w:fldChar w:fldCharType="end"/>
      </w:r>
      <w:r>
        <w:rPr>
          <w:sz w:val="22"/>
          <w:szCs w:val="22"/>
        </w:rPr>
        <w:t>]. Consistent differences between subjects (with individual stability) allow subject identification using recorded FC as a “fingerprint” [</w:t>
      </w:r>
      <w:r>
        <w:rPr>
          <w:sz w:val="22"/>
          <w:szCs w:val="22"/>
        </w:rPr>
        <w:fldChar w:fldCharType="begin"/>
      </w:r>
      <w:r>
        <w:instrText>REF _Ref494997397 \r \h</w:instrText>
      </w:r>
      <w:r>
        <w:rPr>
          <w:sz w:val="22"/>
          <w:szCs w:val="22"/>
        </w:rPr>
      </w:r>
      <w:r>
        <w:fldChar w:fldCharType="separate"/>
      </w:r>
      <w:r w:rsidR="00732E50">
        <w:t>15</w:t>
      </w:r>
      <w:r>
        <w:fldChar w:fldCharType="end"/>
      </w:r>
      <w:r>
        <w:rPr>
          <w:sz w:val="22"/>
          <w:szCs w:val="22"/>
        </w:rPr>
        <w:t>]. Moreover, this subject specificity may even be enhanced in task-evoked activity [</w:t>
      </w:r>
      <w:r>
        <w:rPr>
          <w:sz w:val="22"/>
          <w:szCs w:val="22"/>
        </w:rPr>
        <w:fldChar w:fldCharType="begin"/>
      </w:r>
      <w:r>
        <w:instrText>REF _Ref494997390 \r \h</w:instrText>
      </w:r>
      <w:r>
        <w:rPr>
          <w:sz w:val="22"/>
          <w:szCs w:val="22"/>
        </w:rPr>
      </w:r>
      <w:r>
        <w:fldChar w:fldCharType="separate"/>
      </w:r>
      <w:r w:rsidR="00732E50">
        <w:t>16</w:t>
      </w:r>
      <w:r>
        <w:fldChar w:fldCharType="end"/>
      </w:r>
      <w:r>
        <w:rPr>
          <w:sz w:val="22"/>
          <w:szCs w:val="22"/>
        </w:rPr>
        <w:t>]. Another model-based approach used linear-regression coefficients of BOLD signals instead of FC to identify the subjects [</w:t>
      </w:r>
      <w:r>
        <w:rPr>
          <w:sz w:val="22"/>
          <w:szCs w:val="22"/>
        </w:rPr>
        <w:fldChar w:fldCharType="begin"/>
      </w:r>
      <w:r>
        <w:instrText>REF _Ref494997205 \r \h</w:instrText>
      </w:r>
      <w:r>
        <w:rPr>
          <w:sz w:val="22"/>
          <w:szCs w:val="22"/>
        </w:rPr>
      </w:r>
      <w:r>
        <w:fldChar w:fldCharType="separate"/>
      </w:r>
      <w:r w:rsidR="00732E50">
        <w:t>34</w:t>
      </w:r>
      <w:r>
        <w:fldChar w:fldCharType="end"/>
      </w:r>
      <w:r>
        <w:rPr>
          <w:sz w:val="22"/>
          <w:szCs w:val="22"/>
        </w:rPr>
        <w:t>]. A recent prospective study about the evolution of psychiatric disorders emphasized individual specificities in the FC stabilization during childhood (irrespective of the disease) [</w:t>
      </w:r>
      <w:r>
        <w:rPr>
          <w:sz w:val="22"/>
          <w:szCs w:val="22"/>
        </w:rPr>
        <w:fldChar w:fldCharType="begin"/>
      </w:r>
      <w:r>
        <w:instrText>REF _Ref494997212 \r \h</w:instrText>
      </w:r>
      <w:r>
        <w:rPr>
          <w:sz w:val="22"/>
          <w:szCs w:val="22"/>
        </w:rPr>
      </w:r>
      <w:r>
        <w:fldChar w:fldCharType="separate"/>
      </w:r>
      <w:r w:rsidR="00732E50">
        <w:t>32</w:t>
      </w:r>
      <w:r>
        <w:fldChar w:fldCharType="end"/>
      </w:r>
      <w:r>
        <w:rPr>
          <w:sz w:val="22"/>
          <w:szCs w:val="22"/>
        </w:rPr>
        <w:t>], whereas traditional group-averaging aims to remove the individual differences to obtain task-specific [</w:t>
      </w:r>
      <w:r>
        <w:rPr>
          <w:sz w:val="22"/>
          <w:szCs w:val="22"/>
        </w:rPr>
        <w:fldChar w:fldCharType="begin"/>
      </w:r>
      <w:r>
        <w:instrText>REF _Ref494997221 \r \h</w:instrText>
      </w:r>
      <w:r>
        <w:rPr>
          <w:sz w:val="22"/>
          <w:szCs w:val="22"/>
        </w:rPr>
      </w:r>
      <w:r>
        <w:fldChar w:fldCharType="separate"/>
      </w:r>
      <w:r w:rsidR="00732E50">
        <w:t>48</w:t>
      </w:r>
      <w:r>
        <w:fldChar w:fldCharType="end"/>
      </w:r>
      <w:r>
        <w:rPr>
          <w:sz w:val="22"/>
          <w:szCs w:val="22"/>
        </w:rPr>
        <w:t>] or pathology-specific [</w:t>
      </w:r>
      <w:r>
        <w:rPr>
          <w:sz w:val="22"/>
          <w:szCs w:val="22"/>
        </w:rPr>
        <w:fldChar w:fldCharType="begin"/>
      </w:r>
      <w:r>
        <w:instrText>REF _Ref495059641 \r \h</w:instrText>
      </w:r>
      <w:r>
        <w:rPr>
          <w:sz w:val="22"/>
          <w:szCs w:val="22"/>
        </w:rPr>
      </w:r>
      <w:r>
        <w:fldChar w:fldCharType="separate"/>
      </w:r>
      <w:r w:rsidR="00732E50">
        <w:t>11</w:t>
      </w:r>
      <w:r>
        <w:fldChar w:fldCharType="end"/>
      </w:r>
      <w:r>
        <w:rPr>
          <w:sz w:val="22"/>
          <w:szCs w:val="22"/>
        </w:rPr>
        <w:t>] signatures. The mixture of session-to-session, subject-specific and condition-related variability in FC is a crucial issue for real-life applications where only a few sessions per subject can be recorded, such as clinical diagnostic. Because previous studies [</w:t>
      </w:r>
      <w:r>
        <w:rPr>
          <w:sz w:val="22"/>
          <w:szCs w:val="22"/>
        </w:rPr>
        <w:fldChar w:fldCharType="begin"/>
      </w:r>
      <w:r>
        <w:instrText>REF _Ref494997397 \r \h</w:instrText>
      </w:r>
      <w:r>
        <w:rPr>
          <w:sz w:val="22"/>
          <w:szCs w:val="22"/>
        </w:rPr>
      </w:r>
      <w:r>
        <w:fldChar w:fldCharType="separate"/>
      </w:r>
      <w:r w:rsidR="00732E50">
        <w:t>15</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732E50">
        <w:t>34</w:t>
      </w:r>
      <w:r>
        <w:fldChar w:fldCharType="end"/>
      </w:r>
      <w:r>
        <w:rPr>
          <w:sz w:val="22"/>
          <w:szCs w:val="22"/>
        </w:rPr>
        <w:t>,</w:t>
      </w:r>
      <w:r>
        <w:rPr>
          <w:sz w:val="22"/>
          <w:szCs w:val="22"/>
        </w:rPr>
        <w:fldChar w:fldCharType="begin"/>
      </w:r>
      <w:r>
        <w:instrText>REF _Ref494997390 \r \h</w:instrText>
      </w:r>
      <w:r>
        <w:rPr>
          <w:sz w:val="22"/>
          <w:szCs w:val="22"/>
        </w:rPr>
      </w:r>
      <w:r>
        <w:fldChar w:fldCharType="separate"/>
      </w:r>
      <w:r w:rsidR="00732E50">
        <w:t>16</w:t>
      </w:r>
      <w:r>
        <w:fldChar w:fldCharType="end"/>
      </w:r>
      <w:r>
        <w:rPr>
          <w:sz w:val="22"/>
          <w:szCs w:val="22"/>
        </w:rPr>
        <w:t>] were limited to datasets with at most 3 resting-state sessions per subject, we aim to rigorously assess the generalization capability of prediction methods to future (unseen) data.</w:t>
      </w:r>
    </w:p>
    <w:p w:rsidR="009B5FE5" w:rsidRDefault="009B5FE5">
      <w:pPr>
        <w:jc w:val="both"/>
      </w:pPr>
    </w:p>
    <w:p w:rsidR="009B5FE5" w:rsidRDefault="00B03EAD">
      <w:pPr>
        <w:jc w:val="both"/>
        <w:rPr>
          <w:sz w:val="22"/>
          <w:szCs w:val="22"/>
        </w:rPr>
      </w:pPr>
      <w:r>
        <w:rPr>
          <w:sz w:val="22"/>
          <w:szCs w:val="22"/>
        </w:rPr>
        <w:t>Distributed signatures in FC across the whole brain have been observed in memory tasks [</w:t>
      </w:r>
      <w:r>
        <w:rPr>
          <w:sz w:val="22"/>
          <w:szCs w:val="22"/>
        </w:rPr>
        <w:fldChar w:fldCharType="begin"/>
      </w:r>
      <w:r>
        <w:instrText>REF _Ref495053005 \r \h</w:instrText>
      </w:r>
      <w:r>
        <w:rPr>
          <w:sz w:val="22"/>
          <w:szCs w:val="22"/>
        </w:rPr>
      </w:r>
      <w:r>
        <w:fldChar w:fldCharType="separate"/>
      </w:r>
      <w:r w:rsidR="00732E50">
        <w:t>41</w:t>
      </w:r>
      <w:r>
        <w:fldChar w:fldCharType="end"/>
      </w:r>
      <w:r>
        <w:rPr>
          <w:sz w:val="22"/>
          <w:szCs w:val="22"/>
        </w:rPr>
        <w:t>] or when the subject experiences psychological pain [</w:t>
      </w:r>
      <w:r>
        <w:rPr>
          <w:sz w:val="22"/>
          <w:szCs w:val="22"/>
        </w:rPr>
        <w:fldChar w:fldCharType="begin"/>
      </w:r>
      <w:r>
        <w:instrText>REF _Ref495052966 \r \h</w:instrText>
      </w:r>
      <w:r>
        <w:rPr>
          <w:sz w:val="22"/>
          <w:szCs w:val="22"/>
        </w:rPr>
      </w:r>
      <w:r>
        <w:fldChar w:fldCharType="separate"/>
      </w:r>
      <w:r w:rsidR="00732E50">
        <w:t>5</w:t>
      </w:r>
      <w:r>
        <w:fldChar w:fldCharType="end"/>
      </w:r>
      <w:r>
        <w:rPr>
          <w:sz w:val="22"/>
          <w:szCs w:val="22"/>
        </w:rPr>
        <w:t>]. Moreover, the etiology of many mental disorders is unknown: they are suspected to arise from network dysfunction, as reported for large-scale FC alterations in patients with schizophrenia [</w:t>
      </w:r>
      <w:r>
        <w:rPr>
          <w:sz w:val="22"/>
          <w:szCs w:val="22"/>
        </w:rPr>
        <w:fldChar w:fldCharType="begin"/>
      </w:r>
      <w:r>
        <w:instrText>REF _Ref494997238 \r \h</w:instrText>
      </w:r>
      <w:r>
        <w:rPr>
          <w:sz w:val="22"/>
          <w:szCs w:val="22"/>
        </w:rPr>
      </w:r>
      <w:r>
        <w:fldChar w:fldCharType="separate"/>
      </w:r>
      <w:r w:rsidR="00732E50">
        <w:t>31</w:t>
      </w:r>
      <w:r>
        <w:fldChar w:fldCharType="end"/>
      </w:r>
      <w:r>
        <w:rPr>
          <w:sz w:val="22"/>
          <w:szCs w:val="22"/>
        </w:rPr>
        <w:t>]. These examples strongly point in favor of whole-brain approaches to study high-level cognition [</w:t>
      </w:r>
      <w:r>
        <w:rPr>
          <w:sz w:val="22"/>
          <w:szCs w:val="22"/>
        </w:rPr>
        <w:fldChar w:fldCharType="begin"/>
      </w:r>
      <w:r>
        <w:instrText>REF _Ref495053217 \r \h</w:instrText>
      </w:r>
      <w:r>
        <w:rPr>
          <w:sz w:val="22"/>
          <w:szCs w:val="22"/>
        </w:rPr>
      </w:r>
      <w:r>
        <w:fldChar w:fldCharType="separate"/>
      </w:r>
      <w:r w:rsidR="00732E50">
        <w:t>9</w:t>
      </w:r>
      <w:r>
        <w:fldChar w:fldCharType="end"/>
      </w:r>
      <w:r>
        <w:rPr>
          <w:sz w:val="22"/>
          <w:szCs w:val="22"/>
        </w:rPr>
        <w:t>] and brain diseases [</w:t>
      </w:r>
      <w:r>
        <w:rPr>
          <w:sz w:val="22"/>
          <w:szCs w:val="22"/>
        </w:rPr>
        <w:fldChar w:fldCharType="begin"/>
      </w:r>
      <w:r>
        <w:instrText>REF _Ref495053203 \r \h</w:instrText>
      </w:r>
      <w:r>
        <w:rPr>
          <w:sz w:val="22"/>
          <w:szCs w:val="22"/>
        </w:rPr>
      </w:r>
      <w:r>
        <w:fldChar w:fldCharType="separate"/>
      </w:r>
      <w:r w:rsidR="00732E50">
        <w:t>10</w:t>
      </w:r>
      <w:r>
        <w:fldChar w:fldCharType="end"/>
      </w:r>
      <w:r>
        <w:rPr>
          <w:sz w:val="22"/>
          <w:szCs w:val="22"/>
        </w:rPr>
        <w:t>]; in contrast, focusing on a few cortical areas only to test hypotheses [</w:t>
      </w:r>
      <w:r>
        <w:rPr>
          <w:sz w:val="22"/>
          <w:szCs w:val="22"/>
        </w:rPr>
        <w:fldChar w:fldCharType="begin"/>
      </w:r>
      <w:r>
        <w:instrText>REF _Ref494997444 \r \h</w:instrText>
      </w:r>
      <w:r>
        <w:rPr>
          <w:sz w:val="22"/>
          <w:szCs w:val="22"/>
        </w:rPr>
      </w:r>
      <w:r>
        <w:fldChar w:fldCharType="separate"/>
      </w:r>
      <w:r w:rsidR="00732E50">
        <w:t>22</w:t>
      </w:r>
      <w:r>
        <w:fldChar w:fldCharType="end"/>
      </w:r>
      <w:proofErr w:type="gramStart"/>
      <w:r>
        <w:rPr>
          <w:sz w:val="22"/>
          <w:szCs w:val="22"/>
        </w:rPr>
        <w:t>,</w:t>
      </w:r>
      <w:proofErr w:type="gramEnd"/>
      <w:r>
        <w:rPr>
          <w:sz w:val="22"/>
          <w:szCs w:val="22"/>
        </w:rPr>
        <w:fldChar w:fldCharType="begin"/>
      </w:r>
      <w:r>
        <w:instrText>REF _Ref494997433 \r \h</w:instrText>
      </w:r>
      <w:r>
        <w:rPr>
          <w:sz w:val="22"/>
          <w:szCs w:val="22"/>
        </w:rPr>
      </w:r>
      <w:r>
        <w:fldChar w:fldCharType="separate"/>
      </w:r>
      <w:r w:rsidR="00732E50">
        <w:t>2</w:t>
      </w:r>
      <w:r>
        <w:fldChar w:fldCharType="end"/>
      </w:r>
      <w:r>
        <w:rPr>
          <w:sz w:val="22"/>
          <w:szCs w:val="22"/>
        </w:rPr>
        <w:t xml:space="preserve">] may not capture sufficient information and network effects. </w:t>
      </w:r>
      <w:r w:rsidR="00B75105">
        <w:rPr>
          <w:sz w:val="22"/>
          <w:szCs w:val="22"/>
        </w:rPr>
        <w:t>S</w:t>
      </w:r>
      <w:r>
        <w:rPr>
          <w:sz w:val="22"/>
          <w:szCs w:val="22"/>
        </w:rPr>
        <w:t>uch whole</w:t>
      </w:r>
      <w:r w:rsidR="00B75105">
        <w:rPr>
          <w:sz w:val="22"/>
          <w:szCs w:val="22"/>
        </w:rPr>
        <w:t>-</w:t>
      </w:r>
      <w:r>
        <w:rPr>
          <w:sz w:val="22"/>
          <w:szCs w:val="22"/>
        </w:rPr>
        <w:t xml:space="preserve">brain approaches typically involve a large number of parameters to estimate, which may impair the robustness. One aim of the present study is to </w:t>
      </w:r>
      <w:r w:rsidR="00B75105">
        <w:rPr>
          <w:sz w:val="22"/>
          <w:szCs w:val="22"/>
        </w:rPr>
        <w:t xml:space="preserve">provide a </w:t>
      </w:r>
      <w:r>
        <w:rPr>
          <w:sz w:val="22"/>
          <w:szCs w:val="22"/>
        </w:rPr>
        <w:t>practical answer to this trade-off dilemma.</w:t>
      </w:r>
    </w:p>
    <w:p w:rsidR="009B5FE5" w:rsidRDefault="009B5FE5">
      <w:pPr>
        <w:jc w:val="both"/>
      </w:pPr>
    </w:p>
    <w:p w:rsidR="009B5FE5" w:rsidRDefault="00B03EAD">
      <w:pPr>
        <w:jc w:val="both"/>
        <w:rPr>
          <w:sz w:val="22"/>
          <w:szCs w:val="22"/>
        </w:rPr>
      </w:pPr>
      <w:r>
        <w:rPr>
          <w:sz w:val="22"/>
          <w:szCs w:val="22"/>
        </w:rPr>
        <w:t>The idea underlying the study of FC – in the broad sense – lies in that it reflects how brain areas dynamically bind to exchange and process information [</w:t>
      </w:r>
      <w:r>
        <w:rPr>
          <w:sz w:val="22"/>
          <w:szCs w:val="22"/>
        </w:rPr>
        <w:fldChar w:fldCharType="begin"/>
      </w:r>
      <w:r>
        <w:instrText>REF _Ref494997257 \r \h</w:instrText>
      </w:r>
      <w:r>
        <w:rPr>
          <w:sz w:val="22"/>
          <w:szCs w:val="22"/>
        </w:rPr>
      </w:r>
      <w:r>
        <w:fldChar w:fldCharType="separate"/>
      </w:r>
      <w:r w:rsidR="00732E50">
        <w:t>18</w:t>
      </w:r>
      <w:r>
        <w:fldChar w:fldCharType="end"/>
      </w:r>
      <w:proofErr w:type="gramStart"/>
      <w:r>
        <w:rPr>
          <w:sz w:val="22"/>
          <w:szCs w:val="22"/>
        </w:rPr>
        <w:t>,</w:t>
      </w:r>
      <w:proofErr w:type="gramEnd"/>
      <w:r>
        <w:rPr>
          <w:sz w:val="22"/>
          <w:szCs w:val="22"/>
        </w:rPr>
        <w:fldChar w:fldCharType="begin"/>
      </w:r>
      <w:r>
        <w:instrText>REF _Ref494997245 \r \h</w:instrText>
      </w:r>
      <w:r>
        <w:rPr>
          <w:sz w:val="22"/>
          <w:szCs w:val="22"/>
        </w:rPr>
      </w:r>
      <w:r>
        <w:fldChar w:fldCharType="separate"/>
      </w:r>
      <w:r w:rsidR="00732E50">
        <w:t>28</w:t>
      </w:r>
      <w:r>
        <w:fldChar w:fldCharType="end"/>
      </w:r>
      <w:r>
        <w:rPr>
          <w:sz w:val="22"/>
          <w:szCs w:val="22"/>
        </w:rPr>
        <w:t>,</w:t>
      </w:r>
      <w:r>
        <w:rPr>
          <w:sz w:val="22"/>
          <w:szCs w:val="22"/>
        </w:rPr>
        <w:fldChar w:fldCharType="begin"/>
      </w:r>
      <w:r>
        <w:instrText>REF _Ref494997265 \r \h</w:instrText>
      </w:r>
      <w:r>
        <w:rPr>
          <w:sz w:val="22"/>
          <w:szCs w:val="22"/>
        </w:rPr>
      </w:r>
      <w:r>
        <w:fldChar w:fldCharType="separate"/>
      </w:r>
      <w:r w:rsidR="00732E50">
        <w:t>3</w:t>
      </w:r>
      <w:r>
        <w:fldChar w:fldCharType="end"/>
      </w:r>
      <w:r>
        <w:rPr>
          <w:sz w:val="22"/>
          <w:szCs w:val="22"/>
        </w:rPr>
        <w:t>]. To move beyond a phenomenological description of FC, our method relies on a model inversion [</w:t>
      </w:r>
      <w:r>
        <w:rPr>
          <w:sz w:val="22"/>
          <w:szCs w:val="22"/>
        </w:rPr>
        <w:fldChar w:fldCharType="begin"/>
      </w:r>
      <w:r>
        <w:instrText>REF _Ref494997275 \r \h</w:instrText>
      </w:r>
      <w:r>
        <w:rPr>
          <w:sz w:val="22"/>
          <w:szCs w:val="22"/>
        </w:rPr>
      </w:r>
      <w:r>
        <w:fldChar w:fldCharType="separate"/>
      </w:r>
      <w:r w:rsidR="00732E50">
        <w:t>20</w:t>
      </w:r>
      <w:r>
        <w:fldChar w:fldCharType="end"/>
      </w:r>
      <w:r>
        <w:rPr>
          <w:sz w:val="22"/>
          <w:szCs w:val="22"/>
        </w:rPr>
        <w:t>] to interpret FC by decomposing it into changes in network connectivity and local fluctuating activity. Note that we borrow the terminology of effective connectivity (EC) to describe the interactions between brain regions from dynamic causal model [</w:t>
      </w:r>
      <w:r>
        <w:rPr>
          <w:sz w:val="22"/>
          <w:szCs w:val="22"/>
        </w:rPr>
        <w:fldChar w:fldCharType="begin"/>
      </w:r>
      <w:r>
        <w:instrText>REF _Ref494997286 \r \h</w:instrText>
      </w:r>
      <w:r>
        <w:rPr>
          <w:sz w:val="22"/>
          <w:szCs w:val="22"/>
        </w:rPr>
      </w:r>
      <w:r>
        <w:fldChar w:fldCharType="separate"/>
      </w:r>
      <w:r w:rsidR="00732E50">
        <w:t>19</w:t>
      </w:r>
      <w:r>
        <w:fldChar w:fldCharType="end"/>
      </w:r>
      <w:r>
        <w:rPr>
          <w:sz w:val="22"/>
          <w:szCs w:val="22"/>
        </w:rPr>
        <w:t>], although our model implies simplifications in comparison. As with FC, a crucial issue for EC is whether the estimated model parameters are reliable across several sessions for the same subject [</w:t>
      </w:r>
      <w:r>
        <w:rPr>
          <w:sz w:val="22"/>
          <w:szCs w:val="22"/>
        </w:rPr>
        <w:fldChar w:fldCharType="begin"/>
      </w:r>
      <w:r>
        <w:instrText>REF _Ref495059482 \r \h</w:instrText>
      </w:r>
      <w:r>
        <w:rPr>
          <w:sz w:val="22"/>
          <w:szCs w:val="22"/>
        </w:rPr>
      </w:r>
      <w:r>
        <w:fldChar w:fldCharType="separate"/>
      </w:r>
      <w:r w:rsidR="00732E50">
        <w:t>17</w:t>
      </w:r>
      <w:r>
        <w:fldChar w:fldCharType="end"/>
      </w:r>
      <w:r>
        <w:rPr>
          <w:sz w:val="22"/>
          <w:szCs w:val="22"/>
        </w:rPr>
        <w:t>], which determines whether they can predict the subjects' identities in practice [</w:t>
      </w:r>
      <w:r>
        <w:rPr>
          <w:sz w:val="22"/>
          <w:szCs w:val="22"/>
        </w:rPr>
        <w:fldChar w:fldCharType="begin"/>
      </w:r>
      <w:r>
        <w:instrText>REF _Ref494997205 \r \h</w:instrText>
      </w:r>
      <w:r>
        <w:rPr>
          <w:sz w:val="22"/>
          <w:szCs w:val="22"/>
        </w:rPr>
      </w:r>
      <w:r>
        <w:fldChar w:fldCharType="separate"/>
      </w:r>
      <w:r w:rsidR="00732E50">
        <w:t>34</w:t>
      </w:r>
      <w:r>
        <w:fldChar w:fldCharType="end"/>
      </w:r>
      <w:r>
        <w:rPr>
          <w:sz w:val="22"/>
          <w:szCs w:val="22"/>
        </w:rPr>
        <w:t>].</w:t>
      </w:r>
    </w:p>
    <w:p w:rsidR="009B5FE5" w:rsidRDefault="009B5FE5">
      <w:pPr>
        <w:jc w:val="both"/>
      </w:pPr>
    </w:p>
    <w:p w:rsidR="009B5FE5" w:rsidRDefault="00B03EAD">
      <w:pPr>
        <w:jc w:val="both"/>
        <w:rPr>
          <w:sz w:val="22"/>
          <w:szCs w:val="22"/>
        </w:rPr>
      </w:pPr>
      <w:r>
        <w:rPr>
          <w:sz w:val="22"/>
          <w:szCs w:val="22"/>
        </w:rPr>
        <w:t>The present study aims to set a new standard to extract multivariate signatures from fMRI data, discriminative against subjects or behavioral conditions. The paper is organized in two parts. First, we couple whole-brain EC estimation with adequate machine learning tools to identify subjects from resting state fMRI (i.e., classify single sessions to the corresponding participant) capitalizing on previous studies [</w:t>
      </w:r>
      <w:r>
        <w:rPr>
          <w:sz w:val="22"/>
          <w:szCs w:val="22"/>
        </w:rPr>
        <w:fldChar w:fldCharType="begin"/>
      </w:r>
      <w:r>
        <w:instrText>REF _Ref494997397 \r \h</w:instrText>
      </w:r>
      <w:r>
        <w:rPr>
          <w:sz w:val="22"/>
          <w:szCs w:val="22"/>
        </w:rPr>
      </w:r>
      <w:r>
        <w:fldChar w:fldCharType="separate"/>
      </w:r>
      <w:r w:rsidR="00732E50">
        <w:t>15</w:t>
      </w:r>
      <w:r>
        <w:fldChar w:fldCharType="end"/>
      </w:r>
      <w:proofErr w:type="gramStart"/>
      <w:r>
        <w:rPr>
          <w:sz w:val="22"/>
          <w:szCs w:val="22"/>
        </w:rPr>
        <w:t>,</w:t>
      </w:r>
      <w:proofErr w:type="gramEnd"/>
      <w:r>
        <w:rPr>
          <w:sz w:val="22"/>
          <w:szCs w:val="22"/>
        </w:rPr>
        <w:fldChar w:fldCharType="begin"/>
      </w:r>
      <w:r>
        <w:instrText>REF _Ref494997205 \r \h</w:instrText>
      </w:r>
      <w:r>
        <w:rPr>
          <w:sz w:val="22"/>
          <w:szCs w:val="22"/>
        </w:rPr>
      </w:r>
      <w:r>
        <w:fldChar w:fldCharType="separate"/>
      </w:r>
      <w:r w:rsidR="00732E50">
        <w:t>34</w:t>
      </w:r>
      <w:r>
        <w:fldChar w:fldCharType="end"/>
      </w:r>
      <w:r>
        <w:rPr>
          <w:sz w:val="22"/>
          <w:szCs w:val="22"/>
        </w:rPr>
        <w:t>]. The focus is on the comparison between EC and FC in their generalization capabilities. To do so, we rely on datasets with large numbers of sessions and healthy subjects to control the effect of session-to-session variability. Second, we predict both the subject's identity and condition (rest versus movie viewing) to verify that EC can disentangle the two types of signatures. Doing so, we examine the topological distribution of the EC links supporting the twofold classification. Although we test the method on behavioral conditions, we benchmark it keeping in mind future applications to clinical diagnostic.</w:t>
      </w:r>
    </w:p>
    <w:p w:rsidR="009B5FE5" w:rsidRDefault="009B5FE5">
      <w:pPr>
        <w:jc w:val="both"/>
        <w:rPr>
          <w:b/>
          <w:bCs/>
          <w:sz w:val="22"/>
          <w:szCs w:val="22"/>
        </w:rPr>
      </w:pPr>
    </w:p>
    <w:p w:rsidR="009B5FE5" w:rsidRDefault="00B03EAD">
      <w:pPr>
        <w:pageBreakBefore/>
        <w:jc w:val="both"/>
        <w:rPr>
          <w:b/>
          <w:bCs/>
        </w:rPr>
      </w:pPr>
      <w:r>
        <w:rPr>
          <w:b/>
          <w:bCs/>
        </w:rPr>
        <w:lastRenderedPageBreak/>
        <w:t>RESULTS</w:t>
      </w:r>
    </w:p>
    <w:p w:rsidR="009B5FE5" w:rsidRDefault="009B5FE5">
      <w:pPr>
        <w:jc w:val="both"/>
      </w:pPr>
    </w:p>
    <w:p w:rsidR="003F72A1" w:rsidRDefault="003F72A1" w:rsidP="003F72A1">
      <w:pPr>
        <w:jc w:val="both"/>
        <w:rPr>
          <w:b/>
          <w:bCs/>
          <w:color w:val="000000"/>
          <w:sz w:val="22"/>
          <w:szCs w:val="22"/>
        </w:rPr>
      </w:pPr>
      <w:r>
        <w:rPr>
          <w:b/>
          <w:bCs/>
          <w:color w:val="000000"/>
          <w:sz w:val="22"/>
          <w:szCs w:val="22"/>
        </w:rPr>
        <w:t>Functional and effective connectivity as measures of the brain network dynamics</w:t>
      </w:r>
    </w:p>
    <w:p w:rsidR="003F72A1" w:rsidRDefault="003F72A1">
      <w:pPr>
        <w:jc w:val="both"/>
      </w:pPr>
    </w:p>
    <w:p w:rsidR="009B5FE5" w:rsidRDefault="003F72A1">
      <w:pPr>
        <w:jc w:val="both"/>
        <w:rPr>
          <w:sz w:val="22"/>
          <w:szCs w:val="22"/>
        </w:rPr>
      </w:pPr>
      <w:r>
        <w:rPr>
          <w:sz w:val="22"/>
          <w:szCs w:val="22"/>
        </w:rPr>
        <w:t>In this study we used fMRI data from three datasets described in Table 1.</w:t>
      </w:r>
      <w:r>
        <w:rPr>
          <w:sz w:val="22"/>
          <w:szCs w:val="22"/>
        </w:rPr>
        <w:t xml:space="preserve"> C</w:t>
      </w:r>
      <w:r w:rsidR="00B03EAD">
        <w:rPr>
          <w:sz w:val="22"/>
          <w:szCs w:val="22"/>
        </w:rPr>
        <w:t>lassical functional connectivity (</w:t>
      </w:r>
      <w:proofErr w:type="spellStart"/>
      <w:r w:rsidR="00B03EAD">
        <w:rPr>
          <w:sz w:val="22"/>
          <w:szCs w:val="22"/>
        </w:rPr>
        <w:t>corrFC</w:t>
      </w:r>
      <w:proofErr w:type="spellEnd"/>
      <w:r w:rsidR="00B03EAD">
        <w:rPr>
          <w:sz w:val="22"/>
          <w:szCs w:val="22"/>
        </w:rPr>
        <w:t xml:space="preserve">) was calculated using the pairwise Pearson correlation coefficient (PCC) between the </w:t>
      </w:r>
      <w:r w:rsidR="009756D4">
        <w:rPr>
          <w:sz w:val="22"/>
          <w:szCs w:val="22"/>
        </w:rPr>
        <w:t>time courses</w:t>
      </w:r>
      <w:r w:rsidR="009756D4">
        <w:rPr>
          <w:sz w:val="22"/>
          <w:szCs w:val="22"/>
        </w:rPr>
        <w:t xml:space="preserve"> of the </w:t>
      </w:r>
      <w:r w:rsidR="009756D4">
        <w:rPr>
          <w:sz w:val="22"/>
          <w:szCs w:val="22"/>
        </w:rPr>
        <w:t>regions of interest (ROIs)</w:t>
      </w:r>
      <w:r w:rsidR="00B03EAD">
        <w:rPr>
          <w:sz w:val="22"/>
          <w:szCs w:val="22"/>
        </w:rPr>
        <w:t xml:space="preserve">, obtaining an </w:t>
      </w:r>
      <w:r w:rsidR="004221E5">
        <w:rPr>
          <w:sz w:val="22"/>
          <w:szCs w:val="22"/>
        </w:rPr>
        <w:t>N</w:t>
      </w:r>
      <w:r w:rsidR="00B75105">
        <w:rPr>
          <w:sz w:val="22"/>
          <w:szCs w:val="22"/>
        </w:rPr>
        <w:t>×</w:t>
      </w:r>
      <w:r w:rsidR="004221E5">
        <w:rPr>
          <w:sz w:val="22"/>
          <w:szCs w:val="22"/>
        </w:rPr>
        <w:t>N</w:t>
      </w:r>
      <w:r w:rsidR="00B03EAD">
        <w:rPr>
          <w:sz w:val="22"/>
          <w:szCs w:val="22"/>
        </w:rPr>
        <w:t xml:space="preserve"> symmetric matrix for each recorded session (</w:t>
      </w:r>
      <w:r w:rsidR="004221E5">
        <w:rPr>
          <w:sz w:val="22"/>
          <w:szCs w:val="22"/>
        </w:rPr>
        <w:t>N</w:t>
      </w:r>
      <w:r w:rsidR="00B03EAD">
        <w:rPr>
          <w:sz w:val="22"/>
          <w:szCs w:val="22"/>
        </w:rPr>
        <w:t xml:space="preserve">=116 for Datasets A and B, </w:t>
      </w:r>
      <w:r w:rsidR="004221E5">
        <w:rPr>
          <w:sz w:val="22"/>
          <w:szCs w:val="22"/>
        </w:rPr>
        <w:t>N</w:t>
      </w:r>
      <w:r w:rsidR="00B03EAD">
        <w:rPr>
          <w:sz w:val="22"/>
          <w:szCs w:val="22"/>
        </w:rPr>
        <w:t xml:space="preserve">=66 for Dataset C); see Eq. </w:t>
      </w:r>
      <w:r w:rsidR="00126540">
        <w:rPr>
          <w:sz w:val="22"/>
          <w:szCs w:val="22"/>
        </w:rPr>
        <w:t>(</w:t>
      </w:r>
      <w:r w:rsidR="00B03EAD">
        <w:rPr>
          <w:sz w:val="22"/>
          <w:szCs w:val="22"/>
        </w:rPr>
        <w:t>2</w:t>
      </w:r>
      <w:r w:rsidR="00126540">
        <w:rPr>
          <w:sz w:val="22"/>
          <w:szCs w:val="22"/>
        </w:rPr>
        <w:t>)</w:t>
      </w:r>
      <w:r w:rsidR="00B03EAD">
        <w:rPr>
          <w:sz w:val="22"/>
          <w:szCs w:val="22"/>
        </w:rPr>
        <w:t xml:space="preserve"> in Methods. In </w:t>
      </w:r>
      <w:r w:rsidR="008C473D">
        <w:rPr>
          <w:sz w:val="22"/>
          <w:szCs w:val="22"/>
        </w:rPr>
        <w:t>parallel</w:t>
      </w:r>
      <w:r w:rsidR="00B03EAD">
        <w:rPr>
          <w:sz w:val="22"/>
          <w:szCs w:val="22"/>
        </w:rPr>
        <w:t xml:space="preserve">, we used </w:t>
      </w:r>
      <w:r w:rsidR="004221E5">
        <w:rPr>
          <w:sz w:val="22"/>
          <w:szCs w:val="22"/>
        </w:rPr>
        <w:t xml:space="preserve">the </w:t>
      </w:r>
      <w:r w:rsidR="00B03EAD">
        <w:rPr>
          <w:sz w:val="22"/>
          <w:szCs w:val="22"/>
        </w:rPr>
        <w:t>whole-brain dynamic model [</w:t>
      </w:r>
      <w:r w:rsidR="00B03EAD">
        <w:rPr>
          <w:sz w:val="22"/>
          <w:szCs w:val="22"/>
        </w:rPr>
        <w:fldChar w:fldCharType="begin"/>
      </w:r>
      <w:r w:rsidR="00B03EAD">
        <w:instrText>REF _Ref494997275 \r \h</w:instrText>
      </w:r>
      <w:r w:rsidR="00B03EAD">
        <w:rPr>
          <w:sz w:val="22"/>
          <w:szCs w:val="22"/>
        </w:rPr>
      </w:r>
      <w:r w:rsidR="00B03EAD">
        <w:fldChar w:fldCharType="separate"/>
      </w:r>
      <w:r w:rsidR="00732E50">
        <w:t>20</w:t>
      </w:r>
      <w:r w:rsidR="00B03EAD">
        <w:fldChar w:fldCharType="end"/>
      </w:r>
      <w:r w:rsidR="00B03EAD">
        <w:rPr>
          <w:sz w:val="22"/>
          <w:szCs w:val="22"/>
        </w:rPr>
        <w:t>]</w:t>
      </w:r>
      <w:r w:rsidR="004221E5">
        <w:rPr>
          <w:sz w:val="22"/>
          <w:szCs w:val="22"/>
        </w:rPr>
        <w:t xml:space="preserve"> in Figure 1B</w:t>
      </w:r>
      <w:r w:rsidR="00B03EAD">
        <w:rPr>
          <w:sz w:val="22"/>
          <w:szCs w:val="22"/>
        </w:rPr>
        <w:t xml:space="preserve">: each ROI is a node in a noise-diffusion network whose topology (skeleton) is determined by the structural connectivity (SC) obtained from diffusion tensor imaging (DTI) or similar techniques. In the model, the global pattern of FC arises from the local variability </w:t>
      </w:r>
      <w:proofErr w:type="spellStart"/>
      <w:r w:rsidR="00B03EAD">
        <w:rPr>
          <w:color w:val="000000"/>
          <w:sz w:val="22"/>
          <w:szCs w:val="22"/>
        </w:rPr>
        <w:t>Σ</w:t>
      </w:r>
      <w:r w:rsidR="00B03EAD">
        <w:rPr>
          <w:color w:val="000000"/>
          <w:sz w:val="22"/>
          <w:szCs w:val="22"/>
          <w:vertAlign w:val="subscript"/>
        </w:rPr>
        <w:t>i</w:t>
      </w:r>
      <w:proofErr w:type="spellEnd"/>
      <w:r w:rsidR="00B03EAD">
        <w:rPr>
          <w:sz w:val="22"/>
          <w:szCs w:val="22"/>
        </w:rPr>
        <w:t xml:space="preserve"> that propagates via the network connections </w:t>
      </w:r>
      <w:proofErr w:type="spellStart"/>
      <w:r w:rsidR="00B03EAD">
        <w:rPr>
          <w:sz w:val="22"/>
          <w:szCs w:val="22"/>
        </w:rPr>
        <w:t>EC</w:t>
      </w:r>
      <w:r w:rsidR="00B03EAD">
        <w:rPr>
          <w:sz w:val="22"/>
          <w:szCs w:val="22"/>
          <w:vertAlign w:val="subscript"/>
        </w:rPr>
        <w:t>ij</w:t>
      </w:r>
      <w:proofErr w:type="spellEnd"/>
      <w:r w:rsidR="00B03EAD">
        <w:rPr>
          <w:sz w:val="22"/>
          <w:szCs w:val="22"/>
        </w:rPr>
        <w:t xml:space="preserve"> (from j to </w:t>
      </w:r>
      <w:proofErr w:type="spellStart"/>
      <w:r w:rsidR="00B03EAD">
        <w:rPr>
          <w:sz w:val="22"/>
          <w:szCs w:val="22"/>
        </w:rPr>
        <w:t>i</w:t>
      </w:r>
      <w:proofErr w:type="spellEnd"/>
      <w:r w:rsidR="00B03EAD">
        <w:rPr>
          <w:sz w:val="22"/>
          <w:szCs w:val="22"/>
        </w:rPr>
        <w:t xml:space="preserve">). To fit each fMRI session, all relevant </w:t>
      </w:r>
      <w:proofErr w:type="spellStart"/>
      <w:r w:rsidR="00B03EAD">
        <w:rPr>
          <w:sz w:val="22"/>
          <w:szCs w:val="22"/>
        </w:rPr>
        <w:t>EC</w:t>
      </w:r>
      <w:r w:rsidR="00B03EAD">
        <w:rPr>
          <w:sz w:val="22"/>
          <w:szCs w:val="22"/>
          <w:vertAlign w:val="subscript"/>
        </w:rPr>
        <w:t>ij</w:t>
      </w:r>
      <w:proofErr w:type="spellEnd"/>
      <w:r w:rsidR="00B03EAD">
        <w:rPr>
          <w:sz w:val="22"/>
          <w:szCs w:val="22"/>
        </w:rPr>
        <w:t xml:space="preserve"> and </w:t>
      </w:r>
      <w:proofErr w:type="spellStart"/>
      <w:r w:rsidR="00B03EAD">
        <w:rPr>
          <w:color w:val="000000"/>
          <w:sz w:val="22"/>
          <w:szCs w:val="22"/>
        </w:rPr>
        <w:t>Σ</w:t>
      </w:r>
      <w:r w:rsidR="00B03EAD">
        <w:rPr>
          <w:color w:val="000000"/>
          <w:sz w:val="22"/>
          <w:szCs w:val="22"/>
          <w:vertAlign w:val="subscript"/>
        </w:rPr>
        <w:t>i</w:t>
      </w:r>
      <w:proofErr w:type="spellEnd"/>
      <w:r w:rsidR="00B03EAD">
        <w:rPr>
          <w:sz w:val="22"/>
          <w:szCs w:val="22"/>
        </w:rPr>
        <w:t xml:space="preserve"> parameters are iteratively tuned such that the model </w:t>
      </w:r>
      <w:proofErr w:type="spellStart"/>
      <w:r w:rsidR="00B03EAD">
        <w:rPr>
          <w:sz w:val="22"/>
          <w:szCs w:val="22"/>
        </w:rPr>
        <w:t>spatio</w:t>
      </w:r>
      <w:proofErr w:type="spellEnd"/>
      <w:r w:rsidR="00B03EAD">
        <w:rPr>
          <w:sz w:val="22"/>
          <w:szCs w:val="22"/>
        </w:rPr>
        <w:t xml:space="preserve">-temporal FC – as measured by FC0 (0-lag </w:t>
      </w:r>
      <w:proofErr w:type="spellStart"/>
      <w:r w:rsidR="00B03EAD">
        <w:rPr>
          <w:sz w:val="22"/>
          <w:szCs w:val="22"/>
        </w:rPr>
        <w:t>covariances</w:t>
      </w:r>
      <w:proofErr w:type="spellEnd"/>
      <w:r w:rsidR="00B03EAD">
        <w:rPr>
          <w:sz w:val="22"/>
          <w:szCs w:val="22"/>
        </w:rPr>
        <w:t xml:space="preserve">) and FC1 (1-lag shifted </w:t>
      </w:r>
      <w:proofErr w:type="spellStart"/>
      <w:r w:rsidR="00B03EAD">
        <w:rPr>
          <w:sz w:val="22"/>
          <w:szCs w:val="22"/>
        </w:rPr>
        <w:t>covariances</w:t>
      </w:r>
      <w:proofErr w:type="spellEnd"/>
      <w:r w:rsidR="00B03EAD">
        <w:rPr>
          <w:sz w:val="22"/>
          <w:szCs w:val="22"/>
        </w:rPr>
        <w:t>) – best reproduces the empirical counterpart. A detailed description of the model and the maximum-likelihood estimation procedure is provided in Methods. In essence, the model inversion decomposes the empirical matrices (FC0</w:t>
      </w:r>
      <w:proofErr w:type="gramStart"/>
      <w:r w:rsidR="00B03EAD">
        <w:rPr>
          <w:sz w:val="22"/>
          <w:szCs w:val="22"/>
        </w:rPr>
        <w:t>,FC1</w:t>
      </w:r>
      <w:proofErr w:type="gramEnd"/>
      <w:r w:rsidR="00B03EAD">
        <w:rPr>
          <w:sz w:val="22"/>
          <w:szCs w:val="22"/>
        </w:rPr>
        <w:t xml:space="preserve">) into two estimates EC and </w:t>
      </w:r>
      <w:r w:rsidR="00B03EAD">
        <w:rPr>
          <w:color w:val="000000"/>
          <w:sz w:val="22"/>
          <w:szCs w:val="22"/>
        </w:rPr>
        <w:t xml:space="preserve">Σ, which can be seen as </w:t>
      </w:r>
      <w:r w:rsidR="00B03EAD">
        <w:rPr>
          <w:sz w:val="22"/>
          <w:szCs w:val="22"/>
        </w:rPr>
        <w:t>multivariate biomarkers for the brain dynamics in each fMRI session.</w:t>
      </w:r>
    </w:p>
    <w:p w:rsidR="003F72A1" w:rsidRDefault="003F72A1" w:rsidP="003F72A1">
      <w:pPr>
        <w:jc w:val="both"/>
        <w:rPr>
          <w:sz w:val="22"/>
          <w:szCs w:val="22"/>
        </w:rPr>
      </w:pPr>
    </w:p>
    <w:tbl>
      <w:tblPr>
        <w:tblStyle w:val="Tablaconcuadrcula"/>
        <w:tblW w:w="0" w:type="auto"/>
        <w:tblLook w:val="04A0" w:firstRow="1" w:lastRow="0" w:firstColumn="1" w:lastColumn="0" w:noHBand="0" w:noVBand="1"/>
      </w:tblPr>
      <w:tblGrid>
        <w:gridCol w:w="1970"/>
        <w:gridCol w:w="1682"/>
        <w:gridCol w:w="1985"/>
        <w:gridCol w:w="2126"/>
        <w:gridCol w:w="2091"/>
      </w:tblGrid>
      <w:tr w:rsidR="003F72A1" w:rsidTr="009756D4">
        <w:tc>
          <w:tcPr>
            <w:tcW w:w="1970" w:type="dxa"/>
          </w:tcPr>
          <w:p w:rsidR="003F72A1" w:rsidRDefault="003F72A1" w:rsidP="005B7350">
            <w:pPr>
              <w:jc w:val="both"/>
              <w:rPr>
                <w:sz w:val="22"/>
                <w:szCs w:val="22"/>
              </w:rPr>
            </w:pPr>
            <w:r>
              <w:rPr>
                <w:sz w:val="22"/>
                <w:szCs w:val="22"/>
              </w:rPr>
              <w:t>Dataset name</w:t>
            </w:r>
          </w:p>
        </w:tc>
        <w:tc>
          <w:tcPr>
            <w:tcW w:w="1682" w:type="dxa"/>
          </w:tcPr>
          <w:p w:rsidR="003F72A1" w:rsidRDefault="003F72A1" w:rsidP="005B7350">
            <w:pPr>
              <w:jc w:val="both"/>
              <w:rPr>
                <w:sz w:val="22"/>
                <w:szCs w:val="22"/>
              </w:rPr>
            </w:pPr>
            <w:r>
              <w:rPr>
                <w:sz w:val="22"/>
                <w:szCs w:val="22"/>
              </w:rPr>
              <w:t>Acquisition</w:t>
            </w:r>
          </w:p>
        </w:tc>
        <w:tc>
          <w:tcPr>
            <w:tcW w:w="1985" w:type="dxa"/>
          </w:tcPr>
          <w:p w:rsidR="003F72A1" w:rsidRDefault="003F72A1" w:rsidP="005B7350">
            <w:pPr>
              <w:jc w:val="both"/>
              <w:rPr>
                <w:sz w:val="22"/>
                <w:szCs w:val="22"/>
              </w:rPr>
            </w:pPr>
            <w:r>
              <w:rPr>
                <w:sz w:val="22"/>
                <w:szCs w:val="22"/>
              </w:rPr>
              <w:t>Number of subjects in our analysis</w:t>
            </w:r>
          </w:p>
        </w:tc>
        <w:tc>
          <w:tcPr>
            <w:tcW w:w="2126" w:type="dxa"/>
          </w:tcPr>
          <w:p w:rsidR="003F72A1" w:rsidRDefault="003F72A1" w:rsidP="005B7350">
            <w:pPr>
              <w:jc w:val="both"/>
              <w:rPr>
                <w:sz w:val="22"/>
                <w:szCs w:val="22"/>
              </w:rPr>
            </w:pPr>
            <w:r>
              <w:rPr>
                <w:sz w:val="22"/>
                <w:szCs w:val="22"/>
              </w:rPr>
              <w:t>Sessions per subject</w:t>
            </w:r>
          </w:p>
        </w:tc>
        <w:tc>
          <w:tcPr>
            <w:tcW w:w="2091" w:type="dxa"/>
          </w:tcPr>
          <w:p w:rsidR="003F72A1" w:rsidRDefault="003F72A1" w:rsidP="005B7350">
            <w:pPr>
              <w:jc w:val="both"/>
              <w:rPr>
                <w:sz w:val="22"/>
                <w:szCs w:val="22"/>
              </w:rPr>
            </w:pPr>
            <w:r>
              <w:rPr>
                <w:sz w:val="22"/>
                <w:szCs w:val="22"/>
              </w:rPr>
              <w:t>Session duration</w:t>
            </w:r>
          </w:p>
        </w:tc>
      </w:tr>
      <w:tr w:rsidR="003F72A1" w:rsidTr="009756D4">
        <w:tc>
          <w:tcPr>
            <w:tcW w:w="1970" w:type="dxa"/>
          </w:tcPr>
          <w:p w:rsidR="003F72A1" w:rsidRDefault="003F72A1" w:rsidP="005B7350">
            <w:pPr>
              <w:jc w:val="both"/>
              <w:rPr>
                <w:sz w:val="22"/>
                <w:szCs w:val="22"/>
              </w:rPr>
            </w:pPr>
            <w:r>
              <w:rPr>
                <w:sz w:val="22"/>
                <w:szCs w:val="22"/>
              </w:rPr>
              <w:t>Dataset A1</w:t>
            </w:r>
          </w:p>
        </w:tc>
        <w:tc>
          <w:tcPr>
            <w:tcW w:w="1682" w:type="dxa"/>
          </w:tcPr>
          <w:p w:rsidR="003F72A1" w:rsidRDefault="003F72A1" w:rsidP="009756D4">
            <w:pPr>
              <w:jc w:val="both"/>
              <w:rPr>
                <w:sz w:val="22"/>
                <w:szCs w:val="22"/>
              </w:rPr>
            </w:pPr>
            <w:r>
              <w:rPr>
                <w:sz w:val="22"/>
                <w:szCs w:val="22"/>
              </w:rPr>
              <w:t>Day2day project   [</w:t>
            </w:r>
            <w:r>
              <w:rPr>
                <w:sz w:val="22"/>
                <w:szCs w:val="22"/>
              </w:rPr>
              <w:fldChar w:fldCharType="begin"/>
            </w:r>
            <w:r>
              <w:instrText>REF _Ref495053255 \r \h</w:instrText>
            </w:r>
            <w:r>
              <w:rPr>
                <w:sz w:val="22"/>
                <w:szCs w:val="22"/>
              </w:rPr>
            </w:r>
            <w:r w:rsidR="009756D4">
              <w:rPr>
                <w:sz w:val="22"/>
                <w:szCs w:val="22"/>
              </w:rPr>
              <w:instrText xml:space="preserve"> \* MERGEFORMAT </w:instrText>
            </w:r>
            <w:r>
              <w:fldChar w:fldCharType="separate"/>
            </w:r>
            <w:r>
              <w:t>14</w:t>
            </w:r>
            <w:r>
              <w:fldChar w:fldCharType="end"/>
            </w:r>
            <w:r>
              <w:rPr>
                <w:sz w:val="22"/>
                <w:szCs w:val="22"/>
              </w:rPr>
              <w:t>]</w:t>
            </w:r>
          </w:p>
        </w:tc>
        <w:tc>
          <w:tcPr>
            <w:tcW w:w="1985" w:type="dxa"/>
          </w:tcPr>
          <w:p w:rsidR="003F72A1" w:rsidRDefault="003F72A1" w:rsidP="005B7350">
            <w:pPr>
              <w:jc w:val="both"/>
              <w:rPr>
                <w:sz w:val="22"/>
                <w:szCs w:val="22"/>
              </w:rPr>
            </w:pPr>
            <w:r>
              <w:rPr>
                <w:sz w:val="22"/>
                <w:szCs w:val="22"/>
              </w:rPr>
              <w:t>6</w:t>
            </w:r>
          </w:p>
        </w:tc>
        <w:tc>
          <w:tcPr>
            <w:tcW w:w="2126" w:type="dxa"/>
          </w:tcPr>
          <w:p w:rsidR="003F72A1" w:rsidRDefault="003F72A1" w:rsidP="005B7350">
            <w:pPr>
              <w:jc w:val="both"/>
              <w:rPr>
                <w:sz w:val="22"/>
                <w:szCs w:val="22"/>
              </w:rPr>
            </w:pPr>
            <w:r>
              <w:rPr>
                <w:sz w:val="22"/>
                <w:szCs w:val="22"/>
              </w:rPr>
              <w:t>40-50</w:t>
            </w:r>
          </w:p>
        </w:tc>
        <w:tc>
          <w:tcPr>
            <w:tcW w:w="2091" w:type="dxa"/>
          </w:tcPr>
          <w:p w:rsidR="003F72A1" w:rsidRDefault="003F72A1" w:rsidP="005B7350">
            <w:pPr>
              <w:jc w:val="both"/>
              <w:rPr>
                <w:sz w:val="22"/>
                <w:szCs w:val="22"/>
              </w:rPr>
            </w:pPr>
            <w:r>
              <w:rPr>
                <w:sz w:val="22"/>
                <w:szCs w:val="22"/>
              </w:rPr>
              <w:t>5 minutes</w:t>
            </w:r>
          </w:p>
        </w:tc>
      </w:tr>
      <w:tr w:rsidR="003F72A1" w:rsidTr="009756D4">
        <w:tc>
          <w:tcPr>
            <w:tcW w:w="1970" w:type="dxa"/>
          </w:tcPr>
          <w:p w:rsidR="003F72A1" w:rsidRDefault="003F72A1" w:rsidP="005B7350">
            <w:pPr>
              <w:jc w:val="both"/>
              <w:rPr>
                <w:sz w:val="22"/>
                <w:szCs w:val="22"/>
              </w:rPr>
            </w:pPr>
            <w:r>
              <w:rPr>
                <w:sz w:val="22"/>
                <w:szCs w:val="22"/>
              </w:rPr>
              <w:t>Dataset A2</w:t>
            </w:r>
          </w:p>
        </w:tc>
        <w:tc>
          <w:tcPr>
            <w:tcW w:w="1682" w:type="dxa"/>
          </w:tcPr>
          <w:p w:rsidR="003F72A1" w:rsidRDefault="003F72A1" w:rsidP="005B7350">
            <w:pPr>
              <w:jc w:val="both"/>
              <w:rPr>
                <w:sz w:val="22"/>
                <w:szCs w:val="22"/>
              </w:rPr>
            </w:pPr>
            <w:r>
              <w:rPr>
                <w:sz w:val="22"/>
                <w:szCs w:val="22"/>
              </w:rPr>
              <w:t>Day2day project</w:t>
            </w:r>
            <w:r w:rsidR="009756D4">
              <w:rPr>
                <w:sz w:val="22"/>
                <w:szCs w:val="22"/>
              </w:rPr>
              <w:t xml:space="preserve"> </w:t>
            </w:r>
            <w:r w:rsidR="009756D4">
              <w:rPr>
                <w:sz w:val="22"/>
                <w:szCs w:val="22"/>
              </w:rPr>
              <w:t>[</w:t>
            </w:r>
            <w:r w:rsidR="009756D4">
              <w:rPr>
                <w:sz w:val="22"/>
                <w:szCs w:val="22"/>
              </w:rPr>
              <w:fldChar w:fldCharType="begin"/>
            </w:r>
            <w:r w:rsidR="009756D4">
              <w:instrText>REF _Ref495053255 \r \h</w:instrText>
            </w:r>
            <w:r w:rsidR="009756D4">
              <w:rPr>
                <w:sz w:val="22"/>
                <w:szCs w:val="22"/>
              </w:rPr>
            </w:r>
            <w:r w:rsidR="009756D4">
              <w:fldChar w:fldCharType="separate"/>
            </w:r>
            <w:r w:rsidR="009756D4">
              <w:t>14</w:t>
            </w:r>
            <w:r w:rsidR="009756D4">
              <w:fldChar w:fldCharType="end"/>
            </w:r>
            <w:r w:rsidR="009756D4">
              <w:rPr>
                <w:sz w:val="22"/>
                <w:szCs w:val="22"/>
              </w:rPr>
              <w:t>]</w:t>
            </w:r>
          </w:p>
        </w:tc>
        <w:tc>
          <w:tcPr>
            <w:tcW w:w="1985" w:type="dxa"/>
          </w:tcPr>
          <w:p w:rsidR="003F72A1" w:rsidRDefault="003F72A1" w:rsidP="005B7350">
            <w:pPr>
              <w:jc w:val="both"/>
              <w:rPr>
                <w:sz w:val="22"/>
                <w:szCs w:val="22"/>
              </w:rPr>
            </w:pPr>
            <w:r>
              <w:rPr>
                <w:sz w:val="22"/>
                <w:szCs w:val="22"/>
              </w:rPr>
              <w:t>50</w:t>
            </w:r>
          </w:p>
        </w:tc>
        <w:tc>
          <w:tcPr>
            <w:tcW w:w="2126" w:type="dxa"/>
          </w:tcPr>
          <w:p w:rsidR="003F72A1" w:rsidRDefault="003F72A1" w:rsidP="005B7350">
            <w:pPr>
              <w:jc w:val="both"/>
              <w:rPr>
                <w:sz w:val="22"/>
                <w:szCs w:val="22"/>
              </w:rPr>
            </w:pPr>
            <w:r>
              <w:rPr>
                <w:sz w:val="22"/>
                <w:szCs w:val="22"/>
              </w:rPr>
              <w:t>1</w:t>
            </w:r>
          </w:p>
        </w:tc>
        <w:tc>
          <w:tcPr>
            <w:tcW w:w="2091" w:type="dxa"/>
          </w:tcPr>
          <w:p w:rsidR="003F72A1" w:rsidRDefault="003F72A1" w:rsidP="005B7350">
            <w:pPr>
              <w:jc w:val="both"/>
              <w:rPr>
                <w:sz w:val="22"/>
                <w:szCs w:val="22"/>
              </w:rPr>
            </w:pPr>
            <w:r>
              <w:rPr>
                <w:sz w:val="22"/>
                <w:szCs w:val="22"/>
              </w:rPr>
              <w:t>5 minutes</w:t>
            </w:r>
          </w:p>
        </w:tc>
      </w:tr>
      <w:tr w:rsidR="003F72A1" w:rsidTr="009756D4">
        <w:tc>
          <w:tcPr>
            <w:tcW w:w="1970" w:type="dxa"/>
          </w:tcPr>
          <w:p w:rsidR="003F72A1" w:rsidRDefault="003F72A1" w:rsidP="005B7350">
            <w:pPr>
              <w:jc w:val="both"/>
              <w:rPr>
                <w:sz w:val="22"/>
                <w:szCs w:val="22"/>
              </w:rPr>
            </w:pPr>
            <w:r>
              <w:rPr>
                <w:sz w:val="22"/>
                <w:szCs w:val="22"/>
              </w:rPr>
              <w:t>Dataset B</w:t>
            </w:r>
          </w:p>
        </w:tc>
        <w:tc>
          <w:tcPr>
            <w:tcW w:w="1682" w:type="dxa"/>
          </w:tcPr>
          <w:p w:rsidR="003F72A1" w:rsidRDefault="003F72A1" w:rsidP="005B7350">
            <w:pPr>
              <w:jc w:val="both"/>
              <w:rPr>
                <w:sz w:val="22"/>
                <w:szCs w:val="22"/>
              </w:rPr>
            </w:pPr>
            <w:proofErr w:type="spellStart"/>
            <w:r>
              <w:rPr>
                <w:sz w:val="22"/>
                <w:szCs w:val="22"/>
              </w:rPr>
              <w:t>CoRR</w:t>
            </w:r>
            <w:proofErr w:type="spellEnd"/>
            <w:r>
              <w:rPr>
                <w:sz w:val="22"/>
                <w:szCs w:val="22"/>
              </w:rPr>
              <w:t xml:space="preserve"> [</w:t>
            </w:r>
            <w:r>
              <w:rPr>
                <w:sz w:val="22"/>
                <w:szCs w:val="22"/>
              </w:rPr>
              <w:fldChar w:fldCharType="begin"/>
            </w:r>
            <w:r>
              <w:instrText>REF _Ref495053264 \r \h</w:instrText>
            </w:r>
            <w:r>
              <w:rPr>
                <w:sz w:val="22"/>
                <w:szCs w:val="22"/>
              </w:rPr>
            </w:r>
            <w:r>
              <w:fldChar w:fldCharType="separate"/>
            </w:r>
            <w:r>
              <w:t>50</w:t>
            </w:r>
            <w:r>
              <w:fldChar w:fldCharType="end"/>
            </w:r>
            <w:r>
              <w:rPr>
                <w:sz w:val="22"/>
                <w:szCs w:val="22"/>
              </w:rPr>
              <w:t>]</w:t>
            </w:r>
          </w:p>
        </w:tc>
        <w:tc>
          <w:tcPr>
            <w:tcW w:w="1985" w:type="dxa"/>
          </w:tcPr>
          <w:p w:rsidR="003F72A1" w:rsidRDefault="003F72A1" w:rsidP="005B7350">
            <w:pPr>
              <w:jc w:val="both"/>
              <w:rPr>
                <w:sz w:val="22"/>
                <w:szCs w:val="22"/>
              </w:rPr>
            </w:pPr>
            <w:r>
              <w:rPr>
                <w:sz w:val="22"/>
                <w:szCs w:val="22"/>
              </w:rPr>
              <w:t>30</w:t>
            </w:r>
          </w:p>
        </w:tc>
        <w:tc>
          <w:tcPr>
            <w:tcW w:w="2126" w:type="dxa"/>
          </w:tcPr>
          <w:p w:rsidR="003F72A1" w:rsidRDefault="003F72A1" w:rsidP="005B7350">
            <w:pPr>
              <w:jc w:val="both"/>
              <w:rPr>
                <w:sz w:val="22"/>
                <w:szCs w:val="22"/>
              </w:rPr>
            </w:pPr>
            <w:r>
              <w:rPr>
                <w:sz w:val="22"/>
                <w:szCs w:val="22"/>
              </w:rPr>
              <w:t>10</w:t>
            </w:r>
          </w:p>
        </w:tc>
        <w:tc>
          <w:tcPr>
            <w:tcW w:w="2091" w:type="dxa"/>
          </w:tcPr>
          <w:p w:rsidR="003F72A1" w:rsidRDefault="003F72A1" w:rsidP="005B7350">
            <w:pPr>
              <w:jc w:val="both"/>
              <w:rPr>
                <w:sz w:val="22"/>
                <w:szCs w:val="22"/>
              </w:rPr>
            </w:pPr>
            <w:r>
              <w:rPr>
                <w:sz w:val="22"/>
                <w:szCs w:val="22"/>
              </w:rPr>
              <w:t>10 minutes</w:t>
            </w:r>
          </w:p>
        </w:tc>
      </w:tr>
      <w:tr w:rsidR="003F72A1" w:rsidTr="009756D4">
        <w:tc>
          <w:tcPr>
            <w:tcW w:w="1970" w:type="dxa"/>
          </w:tcPr>
          <w:p w:rsidR="003F72A1" w:rsidRDefault="003F72A1" w:rsidP="005B7350">
            <w:pPr>
              <w:jc w:val="both"/>
              <w:rPr>
                <w:sz w:val="22"/>
                <w:szCs w:val="22"/>
              </w:rPr>
            </w:pPr>
            <w:r>
              <w:rPr>
                <w:sz w:val="22"/>
                <w:szCs w:val="22"/>
              </w:rPr>
              <w:t>Dataset C</w:t>
            </w:r>
          </w:p>
        </w:tc>
        <w:tc>
          <w:tcPr>
            <w:tcW w:w="1682" w:type="dxa"/>
          </w:tcPr>
          <w:p w:rsidR="003F72A1" w:rsidRDefault="003F72A1" w:rsidP="005B7350">
            <w:pPr>
              <w:jc w:val="both"/>
              <w:rPr>
                <w:sz w:val="22"/>
                <w:szCs w:val="22"/>
              </w:rPr>
            </w:pPr>
            <w:r>
              <w:rPr>
                <w:sz w:val="22"/>
                <w:szCs w:val="22"/>
              </w:rPr>
              <w:t>[</w:t>
            </w:r>
            <w:r>
              <w:rPr>
                <w:sz w:val="22"/>
                <w:szCs w:val="22"/>
              </w:rPr>
              <w:fldChar w:fldCharType="begin"/>
            </w:r>
            <w:r>
              <w:instrText>REF _Ref495053283 \r \h</w:instrText>
            </w:r>
            <w:r>
              <w:rPr>
                <w:sz w:val="22"/>
                <w:szCs w:val="22"/>
              </w:rPr>
            </w:r>
            <w:r>
              <w:fldChar w:fldCharType="separate"/>
            </w:r>
            <w:r>
              <w:t>21</w:t>
            </w:r>
            <w:r>
              <w:fldChar w:fldCharType="end"/>
            </w:r>
            <w:r>
              <w:rPr>
                <w:sz w:val="22"/>
                <w:szCs w:val="22"/>
              </w:rPr>
              <w:t>]</w:t>
            </w:r>
          </w:p>
        </w:tc>
        <w:tc>
          <w:tcPr>
            <w:tcW w:w="1985" w:type="dxa"/>
          </w:tcPr>
          <w:p w:rsidR="003F72A1" w:rsidRDefault="003F72A1" w:rsidP="005B7350">
            <w:pPr>
              <w:jc w:val="both"/>
              <w:rPr>
                <w:sz w:val="22"/>
                <w:szCs w:val="22"/>
              </w:rPr>
            </w:pPr>
            <w:r>
              <w:rPr>
                <w:sz w:val="22"/>
                <w:szCs w:val="22"/>
              </w:rPr>
              <w:t>19</w:t>
            </w:r>
          </w:p>
        </w:tc>
        <w:tc>
          <w:tcPr>
            <w:tcW w:w="2126" w:type="dxa"/>
          </w:tcPr>
          <w:p w:rsidR="003F72A1" w:rsidRDefault="003F72A1" w:rsidP="005B7350">
            <w:pPr>
              <w:jc w:val="both"/>
              <w:rPr>
                <w:sz w:val="22"/>
                <w:szCs w:val="22"/>
              </w:rPr>
            </w:pPr>
            <w:r>
              <w:rPr>
                <w:sz w:val="22"/>
                <w:szCs w:val="22"/>
              </w:rPr>
              <w:t>3 for resting state and 2 for movie viewing</w:t>
            </w:r>
          </w:p>
        </w:tc>
        <w:tc>
          <w:tcPr>
            <w:tcW w:w="2091" w:type="dxa"/>
          </w:tcPr>
          <w:p w:rsidR="003F72A1" w:rsidRDefault="003F72A1" w:rsidP="005B7350">
            <w:pPr>
              <w:jc w:val="both"/>
              <w:rPr>
                <w:sz w:val="22"/>
                <w:szCs w:val="22"/>
              </w:rPr>
            </w:pPr>
            <w:r>
              <w:rPr>
                <w:sz w:val="22"/>
                <w:szCs w:val="22"/>
              </w:rPr>
              <w:t>10 minutes</w:t>
            </w:r>
          </w:p>
        </w:tc>
      </w:tr>
    </w:tbl>
    <w:p w:rsidR="003F72A1" w:rsidRDefault="003F72A1" w:rsidP="003F72A1">
      <w:pPr>
        <w:jc w:val="both"/>
        <w:rPr>
          <w:sz w:val="22"/>
          <w:szCs w:val="22"/>
        </w:rPr>
      </w:pPr>
      <w:proofErr w:type="gramStart"/>
      <w:r>
        <w:rPr>
          <w:b/>
          <w:bCs/>
          <w:sz w:val="22"/>
          <w:szCs w:val="22"/>
        </w:rPr>
        <w:t>Table 1: Details of the datasets used in the present study.</w:t>
      </w:r>
      <w:proofErr w:type="gramEnd"/>
      <w:r>
        <w:rPr>
          <w:bCs/>
          <w:sz w:val="22"/>
          <w:szCs w:val="22"/>
        </w:rPr>
        <w:t xml:space="preserve"> Dataset A (A1+A2) was used </w:t>
      </w:r>
      <w:r>
        <w:rPr>
          <w:sz w:val="22"/>
          <w:szCs w:val="22"/>
        </w:rPr>
        <w:t>to test the robustness of subject identification to session-to-session variability</w:t>
      </w:r>
      <w:r w:rsidRPr="00623AB4">
        <w:rPr>
          <w:sz w:val="22"/>
          <w:szCs w:val="22"/>
        </w:rPr>
        <w:t>.</w:t>
      </w:r>
      <w:r>
        <w:rPr>
          <w:sz w:val="22"/>
          <w:szCs w:val="22"/>
        </w:rPr>
        <w:t xml:space="preserve"> Dataset B was used to test the generalization capability of the identification procedure for a larger number of subjects. Dataset C was used to extract both individualized and behavioral signatures. After applying a standard preprocessing pipeline to the BOLD signals (see Methods for details), we </w:t>
      </w:r>
      <w:proofErr w:type="spellStart"/>
      <w:r>
        <w:rPr>
          <w:sz w:val="22"/>
          <w:szCs w:val="22"/>
        </w:rPr>
        <w:t>parcellated</w:t>
      </w:r>
      <w:proofErr w:type="spellEnd"/>
      <w:r>
        <w:rPr>
          <w:sz w:val="22"/>
          <w:szCs w:val="22"/>
        </w:rPr>
        <w:t xml:space="preserve"> the brain into 116 regions of interest (ROIs) by using an anatomical space [</w:t>
      </w:r>
      <w:r>
        <w:rPr>
          <w:sz w:val="22"/>
          <w:szCs w:val="22"/>
        </w:rPr>
        <w:fldChar w:fldCharType="begin"/>
      </w:r>
      <w:r>
        <w:instrText>REF _Ref495059294 \r \h</w:instrText>
      </w:r>
      <w:r>
        <w:rPr>
          <w:sz w:val="22"/>
          <w:szCs w:val="22"/>
        </w:rPr>
      </w:r>
      <w:r>
        <w:fldChar w:fldCharType="separate"/>
      </w:r>
      <w:r>
        <w:t>46</w:t>
      </w:r>
      <w:r>
        <w:fldChar w:fldCharType="end"/>
      </w:r>
      <w:r>
        <w:rPr>
          <w:sz w:val="22"/>
          <w:szCs w:val="22"/>
        </w:rPr>
        <w:t xml:space="preserve">] for Datasets A1, A2 and B (see Figure 1A). Dataset C was </w:t>
      </w:r>
      <w:proofErr w:type="spellStart"/>
      <w:r>
        <w:rPr>
          <w:sz w:val="22"/>
          <w:szCs w:val="22"/>
        </w:rPr>
        <w:t>parcellated</w:t>
      </w:r>
      <w:proofErr w:type="spellEnd"/>
      <w:r>
        <w:rPr>
          <w:sz w:val="22"/>
          <w:szCs w:val="22"/>
        </w:rPr>
        <w:t xml:space="preserve"> into 66 ROIs covering the cortex [</w:t>
      </w:r>
      <w:r>
        <w:rPr>
          <w:sz w:val="22"/>
          <w:szCs w:val="22"/>
        </w:rPr>
        <w:fldChar w:fldCharType="begin"/>
      </w:r>
      <w:r>
        <w:instrText>REF _Ref495059174 \r \h</w:instrText>
      </w:r>
      <w:r>
        <w:rPr>
          <w:sz w:val="22"/>
          <w:szCs w:val="22"/>
        </w:rPr>
      </w:r>
      <w:r>
        <w:fldChar w:fldCharType="separate"/>
      </w:r>
      <w:r>
        <w:t>26</w:t>
      </w:r>
      <w:r>
        <w:fldChar w:fldCharType="end"/>
      </w:r>
      <w:r>
        <w:rPr>
          <w:sz w:val="22"/>
          <w:szCs w:val="22"/>
        </w:rPr>
        <w:t xml:space="preserve">]. </w:t>
      </w:r>
    </w:p>
    <w:p w:rsidR="003F72A1" w:rsidRDefault="003F72A1">
      <w:pPr>
        <w:jc w:val="both"/>
        <w:rPr>
          <w:sz w:val="22"/>
          <w:szCs w:val="22"/>
        </w:rPr>
      </w:pPr>
    </w:p>
    <w:p w:rsidR="009B5FE5" w:rsidRDefault="009B5FE5">
      <w:pPr>
        <w:jc w:val="both"/>
        <w:rPr>
          <w:sz w:val="22"/>
          <w:szCs w:val="22"/>
        </w:rPr>
      </w:pPr>
    </w:p>
    <w:p w:rsidR="009B5FE5" w:rsidRDefault="00B03EAD">
      <w:pPr>
        <w:jc w:val="both"/>
        <w:rPr>
          <w:b/>
          <w:bCs/>
          <w:sz w:val="22"/>
          <w:szCs w:val="22"/>
        </w:rPr>
      </w:pPr>
      <w:r>
        <w:rPr>
          <w:b/>
          <w:bCs/>
          <w:sz w:val="22"/>
          <w:szCs w:val="22"/>
        </w:rPr>
        <w:t>FIGURE 1</w:t>
      </w:r>
    </w:p>
    <w:p w:rsidR="009B5FE5" w:rsidRDefault="009B5FE5">
      <w:pPr>
        <w:jc w:val="both"/>
        <w:rPr>
          <w:b/>
          <w:bCs/>
          <w:sz w:val="22"/>
          <w:szCs w:val="22"/>
        </w:rPr>
      </w:pPr>
    </w:p>
    <w:p w:rsidR="009B5FE5" w:rsidRDefault="009B5FE5">
      <w:pPr>
        <w:jc w:val="both"/>
        <w:rPr>
          <w:b/>
          <w:bCs/>
          <w:sz w:val="22"/>
          <w:szCs w:val="22"/>
        </w:rPr>
      </w:pPr>
    </w:p>
    <w:p w:rsidR="009B5FE5" w:rsidRDefault="009B5FE5">
      <w:pPr>
        <w:jc w:val="both"/>
        <w:rPr>
          <w:b/>
          <w:bCs/>
          <w:sz w:val="22"/>
          <w:szCs w:val="22"/>
        </w:rPr>
      </w:pPr>
    </w:p>
    <w:p w:rsidR="009B5FE5" w:rsidRDefault="00B03EAD">
      <w:pPr>
        <w:jc w:val="both"/>
        <w:rPr>
          <w:b/>
          <w:bCs/>
          <w:sz w:val="22"/>
          <w:szCs w:val="22"/>
        </w:rPr>
      </w:pPr>
      <w:r>
        <w:rPr>
          <w:b/>
          <w:bCs/>
          <w:sz w:val="22"/>
          <w:szCs w:val="22"/>
        </w:rPr>
        <w:t>Similarity of connectivity measures across sessions and subjects</w:t>
      </w:r>
    </w:p>
    <w:p w:rsidR="009B5FE5" w:rsidRDefault="009B5FE5">
      <w:pPr>
        <w:jc w:val="both"/>
      </w:pPr>
    </w:p>
    <w:p w:rsidR="009B5FE5" w:rsidRDefault="00B03EAD">
      <w:pPr>
        <w:jc w:val="both"/>
        <w:rPr>
          <w:sz w:val="22"/>
          <w:szCs w:val="22"/>
        </w:rPr>
      </w:pPr>
      <w:r>
        <w:rPr>
          <w:color w:val="000000"/>
          <w:sz w:val="22"/>
          <w:szCs w:val="22"/>
        </w:rPr>
        <w:t>Using Datasets A and B, we compared the capability of the 4 connectivity measures (</w:t>
      </w:r>
      <w:proofErr w:type="spellStart"/>
      <w:r>
        <w:rPr>
          <w:color w:val="000000"/>
          <w:sz w:val="22"/>
          <w:szCs w:val="22"/>
        </w:rPr>
        <w:t>corrFC</w:t>
      </w:r>
      <w:proofErr w:type="spellEnd"/>
      <w:r>
        <w:rPr>
          <w:color w:val="000000"/>
          <w:sz w:val="22"/>
          <w:szCs w:val="22"/>
        </w:rPr>
        <w:t>, FC0, FC1 and EC), as well as Σ, in terms of within- and between-subject similarity (WSS and BSS, respectively), as a first step toward subject identification. For each pair of sessions, t</w:t>
      </w:r>
      <w:r>
        <w:rPr>
          <w:sz w:val="22"/>
          <w:szCs w:val="22"/>
        </w:rPr>
        <w:t>he similarity S</w:t>
      </w:r>
      <w:r>
        <w:rPr>
          <w:sz w:val="22"/>
          <w:szCs w:val="22"/>
          <w:vertAlign w:val="subscript"/>
        </w:rPr>
        <w:t>X</w:t>
      </w:r>
      <w:r>
        <w:rPr>
          <w:sz w:val="22"/>
          <w:szCs w:val="22"/>
        </w:rPr>
        <w:t xml:space="preserve"> was calculated using the PCC between two z-scored </w:t>
      </w:r>
      <w:proofErr w:type="spellStart"/>
      <w:r>
        <w:rPr>
          <w:sz w:val="22"/>
          <w:szCs w:val="22"/>
        </w:rPr>
        <w:t>vectorized</w:t>
      </w:r>
      <w:proofErr w:type="spellEnd"/>
      <w:r>
        <w:rPr>
          <w:sz w:val="22"/>
          <w:szCs w:val="22"/>
        </w:rPr>
        <w:t xml:space="preserve"> connectivity measures X </w:t>
      </w:r>
      <w:r w:rsidR="008C473D">
        <w:rPr>
          <w:sz w:val="22"/>
          <w:szCs w:val="22"/>
        </w:rPr>
        <w:t xml:space="preserve">in Figure 1C </w:t>
      </w:r>
      <w:r>
        <w:rPr>
          <w:sz w:val="22"/>
          <w:szCs w:val="22"/>
        </w:rPr>
        <w:t xml:space="preserve">(non-zero elements for EC, low-triangle elements for </w:t>
      </w:r>
      <w:proofErr w:type="spellStart"/>
      <w:r>
        <w:rPr>
          <w:sz w:val="22"/>
          <w:szCs w:val="22"/>
        </w:rPr>
        <w:t>corrFC</w:t>
      </w:r>
      <w:proofErr w:type="spellEnd"/>
      <w:r>
        <w:rPr>
          <w:sz w:val="22"/>
          <w:szCs w:val="22"/>
        </w:rPr>
        <w:t>).  In the matrix of S</w:t>
      </w:r>
      <w:r>
        <w:rPr>
          <w:sz w:val="22"/>
          <w:szCs w:val="22"/>
          <w:vertAlign w:val="subscript"/>
        </w:rPr>
        <w:t>EC</w:t>
      </w:r>
      <w:r>
        <w:rPr>
          <w:sz w:val="22"/>
          <w:szCs w:val="22"/>
        </w:rPr>
        <w:t xml:space="preserve"> values for Dataset A1 (Figure 2A), 6 diagonal blocks with larger values corresponding to the WSS can be noticed; the remaining matrix elements correspond to BSS. Figure 2B compares the distributions of S</w:t>
      </w:r>
      <w:r>
        <w:rPr>
          <w:sz w:val="22"/>
          <w:szCs w:val="22"/>
          <w:vertAlign w:val="subscript"/>
        </w:rPr>
        <w:t xml:space="preserve">EC </w:t>
      </w:r>
      <w:r>
        <w:rPr>
          <w:sz w:val="22"/>
          <w:szCs w:val="22"/>
        </w:rPr>
        <w:t xml:space="preserve">and </w:t>
      </w:r>
      <w:proofErr w:type="spellStart"/>
      <w:r>
        <w:rPr>
          <w:sz w:val="22"/>
          <w:szCs w:val="22"/>
        </w:rPr>
        <w:t>S</w:t>
      </w:r>
      <w:r>
        <w:rPr>
          <w:sz w:val="22"/>
          <w:szCs w:val="22"/>
          <w:vertAlign w:val="subscript"/>
        </w:rPr>
        <w:t>corrFC</w:t>
      </w:r>
      <w:proofErr w:type="spellEnd"/>
      <w:r>
        <w:rPr>
          <w:sz w:val="22"/>
          <w:szCs w:val="22"/>
        </w:rPr>
        <w:t xml:space="preserve">: WSS and BSS distributions are better separated for EC than for </w:t>
      </w:r>
      <w:proofErr w:type="spellStart"/>
      <w:r>
        <w:rPr>
          <w:sz w:val="22"/>
          <w:szCs w:val="22"/>
        </w:rPr>
        <w:t>corrFC</w:t>
      </w:r>
      <w:proofErr w:type="spellEnd"/>
      <w:r>
        <w:rPr>
          <w:sz w:val="22"/>
          <w:szCs w:val="22"/>
        </w:rPr>
        <w:t xml:space="preserve">. In other words, sessions from the same subject are more similar to one another, and more different from those of other subjects, viewed from the EC than the </w:t>
      </w:r>
      <w:proofErr w:type="spellStart"/>
      <w:r>
        <w:rPr>
          <w:sz w:val="22"/>
          <w:szCs w:val="22"/>
        </w:rPr>
        <w:t>corrFC</w:t>
      </w:r>
      <w:proofErr w:type="spellEnd"/>
      <w:r>
        <w:rPr>
          <w:sz w:val="22"/>
          <w:szCs w:val="22"/>
        </w:rPr>
        <w:t xml:space="preserve"> viewpoint. This suggests a better capability of EC to discriminate between subjects. Note that the BSS from Datasets A1 (6 subjects) and A2 (50 subjects) remarkably overlap for both </w:t>
      </w:r>
      <w:proofErr w:type="spellStart"/>
      <w:r>
        <w:rPr>
          <w:sz w:val="22"/>
          <w:szCs w:val="22"/>
        </w:rPr>
        <w:t>corrFC</w:t>
      </w:r>
      <w:proofErr w:type="spellEnd"/>
      <w:r>
        <w:rPr>
          <w:sz w:val="22"/>
          <w:szCs w:val="22"/>
        </w:rPr>
        <w:t xml:space="preserve"> and EC, showing that BSS </w:t>
      </w:r>
      <w:r w:rsidR="00D908F7">
        <w:rPr>
          <w:sz w:val="22"/>
          <w:szCs w:val="22"/>
        </w:rPr>
        <w:t xml:space="preserve">for </w:t>
      </w:r>
      <w:r>
        <w:rPr>
          <w:sz w:val="22"/>
          <w:szCs w:val="22"/>
        </w:rPr>
        <w:t xml:space="preserve">6 subjects generalizes well </w:t>
      </w:r>
      <w:r w:rsidR="004221E5">
        <w:rPr>
          <w:sz w:val="22"/>
          <w:szCs w:val="22"/>
        </w:rPr>
        <w:t>to larger numbers</w:t>
      </w:r>
      <w:r>
        <w:rPr>
          <w:sz w:val="22"/>
          <w:szCs w:val="22"/>
        </w:rPr>
        <w:t>.</w:t>
      </w:r>
    </w:p>
    <w:p w:rsidR="009B5FE5" w:rsidRDefault="009B5FE5">
      <w:pPr>
        <w:jc w:val="both"/>
      </w:pPr>
    </w:p>
    <w:p w:rsidR="009B5FE5" w:rsidRDefault="00B03EAD">
      <w:pPr>
        <w:jc w:val="both"/>
        <w:rPr>
          <w:sz w:val="22"/>
          <w:szCs w:val="22"/>
        </w:rPr>
      </w:pPr>
      <w:r>
        <w:rPr>
          <w:sz w:val="22"/>
          <w:szCs w:val="22"/>
        </w:rPr>
        <w:t xml:space="preserve">These qualitative observations are confirmed by </w:t>
      </w:r>
      <w:r w:rsidR="00D908F7">
        <w:rPr>
          <w:sz w:val="22"/>
          <w:szCs w:val="22"/>
        </w:rPr>
        <w:t xml:space="preserve">Table </w:t>
      </w:r>
      <w:r w:rsidR="00623AB4">
        <w:rPr>
          <w:sz w:val="22"/>
          <w:szCs w:val="22"/>
        </w:rPr>
        <w:t>2</w:t>
      </w:r>
      <w:r w:rsidR="00D908F7">
        <w:rPr>
          <w:sz w:val="22"/>
          <w:szCs w:val="22"/>
        </w:rPr>
        <w:t xml:space="preserve"> </w:t>
      </w:r>
      <w:r w:rsidR="004221E5">
        <w:rPr>
          <w:sz w:val="22"/>
          <w:szCs w:val="22"/>
        </w:rPr>
        <w:t>that summarizes</w:t>
      </w:r>
      <w:r w:rsidR="00D908F7">
        <w:rPr>
          <w:sz w:val="22"/>
          <w:szCs w:val="22"/>
        </w:rPr>
        <w:t xml:space="preserve"> </w:t>
      </w:r>
      <w:r>
        <w:rPr>
          <w:sz w:val="22"/>
          <w:szCs w:val="22"/>
        </w:rPr>
        <w:t xml:space="preserve">the Kolmogorov-Smirnov (KS) distance between </w:t>
      </w:r>
      <w:r w:rsidR="00D908F7">
        <w:rPr>
          <w:sz w:val="22"/>
          <w:szCs w:val="22"/>
        </w:rPr>
        <w:t xml:space="preserve">the </w:t>
      </w:r>
      <w:r>
        <w:rPr>
          <w:sz w:val="22"/>
          <w:szCs w:val="22"/>
        </w:rPr>
        <w:t xml:space="preserve">similarity distributions (blue versus red and blue versus green in Figure 2B). EC gave </w:t>
      </w:r>
      <w:r>
        <w:rPr>
          <w:sz w:val="22"/>
          <w:szCs w:val="22"/>
        </w:rPr>
        <w:lastRenderedPageBreak/>
        <w:t xml:space="preserve">larger KS distance than </w:t>
      </w:r>
      <w:proofErr w:type="spellStart"/>
      <w:r>
        <w:rPr>
          <w:sz w:val="22"/>
          <w:szCs w:val="22"/>
        </w:rPr>
        <w:t>corrFC</w:t>
      </w:r>
      <w:proofErr w:type="spellEnd"/>
      <w:r>
        <w:rPr>
          <w:sz w:val="22"/>
          <w:szCs w:val="22"/>
        </w:rPr>
        <w:t xml:space="preserve"> and all other FC-related measures. Note that we also calculated KS distance using only the links in </w:t>
      </w:r>
      <w:proofErr w:type="spellStart"/>
      <w:r>
        <w:rPr>
          <w:sz w:val="22"/>
          <w:szCs w:val="22"/>
        </w:rPr>
        <w:t>corrFC</w:t>
      </w:r>
      <w:proofErr w:type="spellEnd"/>
      <w:r>
        <w:rPr>
          <w:sz w:val="22"/>
          <w:szCs w:val="22"/>
        </w:rPr>
        <w:t xml:space="preserve"> and FC0 corresponding to the 4056 existing connections in EC (determined by SC), in order to compensate for the (relative) sparsity of EC links as compared to </w:t>
      </w:r>
      <w:proofErr w:type="spellStart"/>
      <w:r>
        <w:rPr>
          <w:sz w:val="22"/>
          <w:szCs w:val="22"/>
        </w:rPr>
        <w:t>corrFC</w:t>
      </w:r>
      <w:proofErr w:type="spellEnd"/>
      <w:r>
        <w:rPr>
          <w:sz w:val="22"/>
          <w:szCs w:val="22"/>
        </w:rPr>
        <w:t xml:space="preserve"> and FC0; this did not change the results. Last, the diagonal elements of Σ showed the smallest distances. In the </w:t>
      </w:r>
      <w:r w:rsidR="00D908F7">
        <w:rPr>
          <w:sz w:val="22"/>
          <w:szCs w:val="22"/>
        </w:rPr>
        <w:t>following,</w:t>
      </w:r>
      <w:r>
        <w:rPr>
          <w:sz w:val="22"/>
          <w:szCs w:val="22"/>
        </w:rPr>
        <w:t xml:space="preserve"> we focus on EC and </w:t>
      </w:r>
      <w:proofErr w:type="spellStart"/>
      <w:r>
        <w:rPr>
          <w:sz w:val="22"/>
          <w:szCs w:val="22"/>
        </w:rPr>
        <w:t>corrFC</w:t>
      </w:r>
      <w:proofErr w:type="spellEnd"/>
      <w:r>
        <w:rPr>
          <w:sz w:val="22"/>
          <w:szCs w:val="22"/>
        </w:rPr>
        <w:t xml:space="preserve">. Supplementary Figures S1 and S2 show the similarity distributions for FC0, FC1, </w:t>
      </w:r>
      <w:proofErr w:type="spellStart"/>
      <w:r>
        <w:rPr>
          <w:sz w:val="22"/>
          <w:szCs w:val="22"/>
        </w:rPr>
        <w:t>corrFC</w:t>
      </w:r>
      <w:proofErr w:type="spellEnd"/>
      <w:r>
        <w:rPr>
          <w:sz w:val="22"/>
          <w:szCs w:val="22"/>
        </w:rPr>
        <w:t>/SC and Σ using Datasets A1 and B.</w:t>
      </w:r>
    </w:p>
    <w:p w:rsidR="009B5FE5" w:rsidRDefault="009B5FE5">
      <w:pPr>
        <w:jc w:val="both"/>
      </w:pPr>
    </w:p>
    <w:tbl>
      <w:tblPr>
        <w:tblStyle w:val="Tablaconcuadrcula"/>
        <w:tblW w:w="0" w:type="auto"/>
        <w:tblLook w:val="04A0" w:firstRow="1" w:lastRow="0" w:firstColumn="1" w:lastColumn="0" w:noHBand="0" w:noVBand="1"/>
      </w:tblPr>
      <w:tblGrid>
        <w:gridCol w:w="1133"/>
        <w:gridCol w:w="5702"/>
        <w:gridCol w:w="1100"/>
        <w:gridCol w:w="1551"/>
      </w:tblGrid>
      <w:tr w:rsidR="009B5FE5" w:rsidTr="00B2017F">
        <w:trPr>
          <w:trHeight w:val="226"/>
        </w:trPr>
        <w:tc>
          <w:tcPr>
            <w:tcW w:w="1133" w:type="dxa"/>
          </w:tcPr>
          <w:p w:rsidR="009B5FE5" w:rsidRDefault="00623AB4">
            <w:pPr>
              <w:pStyle w:val="TableContents"/>
              <w:jc w:val="both"/>
            </w:pPr>
            <w:r>
              <w:t>Measure</w:t>
            </w:r>
          </w:p>
        </w:tc>
        <w:tc>
          <w:tcPr>
            <w:tcW w:w="5702" w:type="dxa"/>
          </w:tcPr>
          <w:p w:rsidR="009B5FE5" w:rsidRDefault="00623AB4">
            <w:pPr>
              <w:pStyle w:val="TableContents"/>
              <w:jc w:val="both"/>
            </w:pPr>
            <w:r>
              <w:t>Description</w:t>
            </w:r>
          </w:p>
        </w:tc>
        <w:tc>
          <w:tcPr>
            <w:tcW w:w="1100" w:type="dxa"/>
          </w:tcPr>
          <w:p w:rsidR="009B5FE5" w:rsidRDefault="00B03EAD">
            <w:pPr>
              <w:pStyle w:val="TableContents"/>
              <w:jc w:val="center"/>
            </w:pPr>
            <w:r>
              <w:t xml:space="preserve">Dataset A1 </w:t>
            </w:r>
          </w:p>
        </w:tc>
        <w:tc>
          <w:tcPr>
            <w:tcW w:w="1551" w:type="dxa"/>
          </w:tcPr>
          <w:p w:rsidR="009B5FE5" w:rsidRDefault="00B03EAD">
            <w:pPr>
              <w:pStyle w:val="TableContents"/>
              <w:jc w:val="center"/>
            </w:pPr>
            <w:r>
              <w:t>Dataset A1 &amp; A2</w:t>
            </w:r>
          </w:p>
        </w:tc>
      </w:tr>
      <w:tr w:rsidR="009B5FE5" w:rsidTr="00B2017F">
        <w:trPr>
          <w:trHeight w:val="226"/>
        </w:trPr>
        <w:tc>
          <w:tcPr>
            <w:tcW w:w="1133" w:type="dxa"/>
          </w:tcPr>
          <w:p w:rsidR="009B5FE5" w:rsidRDefault="00B03EAD">
            <w:pPr>
              <w:pStyle w:val="TableContents"/>
              <w:jc w:val="both"/>
            </w:pPr>
            <w:r>
              <w:t>EC</w:t>
            </w:r>
          </w:p>
        </w:tc>
        <w:tc>
          <w:tcPr>
            <w:tcW w:w="5702" w:type="dxa"/>
          </w:tcPr>
          <w:p w:rsidR="009B5FE5" w:rsidRDefault="00B03EAD">
            <w:pPr>
              <w:pStyle w:val="TableContents"/>
              <w:jc w:val="both"/>
            </w:pPr>
            <w:r>
              <w:t>EC weights estimated with the model</w:t>
            </w:r>
          </w:p>
        </w:tc>
        <w:tc>
          <w:tcPr>
            <w:tcW w:w="1100" w:type="dxa"/>
          </w:tcPr>
          <w:p w:rsidR="009B5FE5" w:rsidRDefault="00B03EAD">
            <w:pPr>
              <w:pStyle w:val="TableContents"/>
              <w:jc w:val="center"/>
            </w:pPr>
            <w:r>
              <w:t>0.6440</w:t>
            </w:r>
          </w:p>
        </w:tc>
        <w:tc>
          <w:tcPr>
            <w:tcW w:w="1551" w:type="dxa"/>
          </w:tcPr>
          <w:p w:rsidR="009B5FE5" w:rsidRDefault="00B03EAD">
            <w:pPr>
              <w:pStyle w:val="TableContents"/>
              <w:jc w:val="center"/>
            </w:pPr>
            <w:r>
              <w:t>0.6581</w:t>
            </w:r>
          </w:p>
        </w:tc>
      </w:tr>
      <w:tr w:rsidR="009B5FE5" w:rsidTr="00B2017F">
        <w:trPr>
          <w:trHeight w:val="238"/>
        </w:trPr>
        <w:tc>
          <w:tcPr>
            <w:tcW w:w="1133" w:type="dxa"/>
          </w:tcPr>
          <w:p w:rsidR="009B5FE5" w:rsidRDefault="00B03EAD">
            <w:pPr>
              <w:pStyle w:val="TableContents"/>
              <w:jc w:val="both"/>
            </w:pPr>
            <w:proofErr w:type="spellStart"/>
            <w:r>
              <w:t>corrFC</w:t>
            </w:r>
            <w:proofErr w:type="spellEnd"/>
          </w:p>
        </w:tc>
        <w:tc>
          <w:tcPr>
            <w:tcW w:w="5702" w:type="dxa"/>
          </w:tcPr>
          <w:p w:rsidR="009B5FE5" w:rsidRDefault="00B03EAD">
            <w:pPr>
              <w:pStyle w:val="TableContents"/>
              <w:jc w:val="both"/>
            </w:pPr>
            <w:r>
              <w:t>FC computed as Pearson correlation</w:t>
            </w:r>
          </w:p>
        </w:tc>
        <w:tc>
          <w:tcPr>
            <w:tcW w:w="1100" w:type="dxa"/>
          </w:tcPr>
          <w:p w:rsidR="009B5FE5" w:rsidRDefault="00B03EAD">
            <w:pPr>
              <w:pStyle w:val="TableContents"/>
              <w:jc w:val="center"/>
            </w:pPr>
            <w:r>
              <w:t>0.4517</w:t>
            </w:r>
          </w:p>
        </w:tc>
        <w:tc>
          <w:tcPr>
            <w:tcW w:w="1551" w:type="dxa"/>
          </w:tcPr>
          <w:p w:rsidR="009B5FE5" w:rsidRDefault="00B03EAD">
            <w:pPr>
              <w:pStyle w:val="TableContents"/>
              <w:jc w:val="center"/>
            </w:pPr>
            <w:r>
              <w:t>0.5477</w:t>
            </w:r>
          </w:p>
        </w:tc>
      </w:tr>
      <w:tr w:rsidR="009B5FE5" w:rsidTr="00B2017F">
        <w:trPr>
          <w:trHeight w:val="238"/>
        </w:trPr>
        <w:tc>
          <w:tcPr>
            <w:tcW w:w="1133" w:type="dxa"/>
          </w:tcPr>
          <w:p w:rsidR="009B5FE5" w:rsidRDefault="00B03EAD">
            <w:pPr>
              <w:pStyle w:val="TableContents"/>
              <w:jc w:val="both"/>
            </w:pPr>
            <w:r>
              <w:t>FC0</w:t>
            </w:r>
          </w:p>
        </w:tc>
        <w:tc>
          <w:tcPr>
            <w:tcW w:w="5702" w:type="dxa"/>
          </w:tcPr>
          <w:p w:rsidR="009B5FE5" w:rsidRDefault="00B03EAD">
            <w:pPr>
              <w:pStyle w:val="TableContents"/>
              <w:jc w:val="both"/>
            </w:pPr>
            <w:r>
              <w:t>FC computed as 0-lag covariance matrix</w:t>
            </w:r>
          </w:p>
        </w:tc>
        <w:tc>
          <w:tcPr>
            <w:tcW w:w="1100" w:type="dxa"/>
          </w:tcPr>
          <w:p w:rsidR="009B5FE5" w:rsidRDefault="00B03EAD">
            <w:pPr>
              <w:pStyle w:val="TableContents"/>
              <w:jc w:val="center"/>
            </w:pPr>
            <w:r>
              <w:t>0.3685</w:t>
            </w:r>
          </w:p>
        </w:tc>
        <w:tc>
          <w:tcPr>
            <w:tcW w:w="1551" w:type="dxa"/>
          </w:tcPr>
          <w:p w:rsidR="009B5FE5" w:rsidRDefault="00B03EAD">
            <w:pPr>
              <w:pStyle w:val="TableContents"/>
              <w:jc w:val="center"/>
            </w:pPr>
            <w:r>
              <w:t>0.4888</w:t>
            </w:r>
          </w:p>
        </w:tc>
      </w:tr>
      <w:tr w:rsidR="009B5FE5" w:rsidTr="00B2017F">
        <w:trPr>
          <w:trHeight w:val="226"/>
        </w:trPr>
        <w:tc>
          <w:tcPr>
            <w:tcW w:w="1133" w:type="dxa"/>
          </w:tcPr>
          <w:p w:rsidR="009B5FE5" w:rsidRDefault="00B03EAD">
            <w:pPr>
              <w:pStyle w:val="TableContents"/>
              <w:jc w:val="both"/>
            </w:pPr>
            <w:r>
              <w:t>FC1</w:t>
            </w:r>
          </w:p>
        </w:tc>
        <w:tc>
          <w:tcPr>
            <w:tcW w:w="5702" w:type="dxa"/>
          </w:tcPr>
          <w:p w:rsidR="009B5FE5" w:rsidRDefault="00B03EAD">
            <w:pPr>
              <w:pStyle w:val="TableContents"/>
              <w:jc w:val="both"/>
            </w:pPr>
            <w:r>
              <w:t>FC computed as 1-lag covariance matrix</w:t>
            </w:r>
          </w:p>
        </w:tc>
        <w:tc>
          <w:tcPr>
            <w:tcW w:w="1100" w:type="dxa"/>
          </w:tcPr>
          <w:p w:rsidR="009B5FE5" w:rsidRDefault="00B03EAD">
            <w:pPr>
              <w:pStyle w:val="TableContents"/>
              <w:jc w:val="center"/>
            </w:pPr>
            <w:r>
              <w:t>0.4139</w:t>
            </w:r>
          </w:p>
        </w:tc>
        <w:tc>
          <w:tcPr>
            <w:tcW w:w="1551" w:type="dxa"/>
          </w:tcPr>
          <w:p w:rsidR="009B5FE5" w:rsidRDefault="00B03EAD">
            <w:pPr>
              <w:pStyle w:val="TableContents"/>
              <w:jc w:val="center"/>
            </w:pPr>
            <w:r>
              <w:t>0.5118</w:t>
            </w:r>
          </w:p>
        </w:tc>
      </w:tr>
      <w:tr w:rsidR="009B5FE5" w:rsidTr="00B2017F">
        <w:trPr>
          <w:trHeight w:val="238"/>
        </w:trPr>
        <w:tc>
          <w:tcPr>
            <w:tcW w:w="1133" w:type="dxa"/>
          </w:tcPr>
          <w:p w:rsidR="009B5FE5" w:rsidRDefault="00B03EAD">
            <w:pPr>
              <w:pStyle w:val="TableContents"/>
              <w:jc w:val="both"/>
            </w:pPr>
            <w:proofErr w:type="spellStart"/>
            <w:r>
              <w:t>corrFC</w:t>
            </w:r>
            <w:proofErr w:type="spellEnd"/>
            <w:r>
              <w:t>/SC</w:t>
            </w:r>
          </w:p>
        </w:tc>
        <w:tc>
          <w:tcPr>
            <w:tcW w:w="5702" w:type="dxa"/>
          </w:tcPr>
          <w:p w:rsidR="009B5FE5" w:rsidRDefault="00B03EAD">
            <w:pPr>
              <w:pStyle w:val="TableContents"/>
              <w:jc w:val="both"/>
            </w:pPr>
            <w:r>
              <w:t>FC computed as Pearson correlation and masked with SC</w:t>
            </w:r>
          </w:p>
        </w:tc>
        <w:tc>
          <w:tcPr>
            <w:tcW w:w="1100" w:type="dxa"/>
          </w:tcPr>
          <w:p w:rsidR="009B5FE5" w:rsidRDefault="00B03EAD">
            <w:pPr>
              <w:pStyle w:val="TableContents"/>
              <w:jc w:val="center"/>
            </w:pPr>
            <w:r>
              <w:t>0.4769</w:t>
            </w:r>
          </w:p>
        </w:tc>
        <w:tc>
          <w:tcPr>
            <w:tcW w:w="1551" w:type="dxa"/>
          </w:tcPr>
          <w:p w:rsidR="009B5FE5" w:rsidRDefault="00B03EAD">
            <w:pPr>
              <w:pStyle w:val="TableContents"/>
              <w:jc w:val="center"/>
            </w:pPr>
            <w:r>
              <w:t>0.5729</w:t>
            </w:r>
          </w:p>
        </w:tc>
      </w:tr>
      <w:tr w:rsidR="009B5FE5" w:rsidTr="00B2017F">
        <w:trPr>
          <w:trHeight w:val="238"/>
        </w:trPr>
        <w:tc>
          <w:tcPr>
            <w:tcW w:w="1133" w:type="dxa"/>
          </w:tcPr>
          <w:p w:rsidR="009B5FE5" w:rsidRDefault="00B03EAD">
            <w:pPr>
              <w:pStyle w:val="TableContents"/>
              <w:jc w:val="both"/>
            </w:pPr>
            <w:r>
              <w:t>FC0/SC</w:t>
            </w:r>
          </w:p>
        </w:tc>
        <w:tc>
          <w:tcPr>
            <w:tcW w:w="5702" w:type="dxa"/>
          </w:tcPr>
          <w:p w:rsidR="009B5FE5" w:rsidRDefault="00B03EAD">
            <w:pPr>
              <w:pStyle w:val="TableContents"/>
              <w:jc w:val="both"/>
            </w:pPr>
            <w:r>
              <w:t>FC computed as 0-lag covariance matrix and masked with SC</w:t>
            </w:r>
          </w:p>
        </w:tc>
        <w:tc>
          <w:tcPr>
            <w:tcW w:w="1100" w:type="dxa"/>
          </w:tcPr>
          <w:p w:rsidR="009B5FE5" w:rsidRDefault="00B03EAD">
            <w:pPr>
              <w:pStyle w:val="TableContents"/>
              <w:jc w:val="center"/>
            </w:pPr>
            <w:r>
              <w:t>0.3770</w:t>
            </w:r>
          </w:p>
        </w:tc>
        <w:tc>
          <w:tcPr>
            <w:tcW w:w="1551" w:type="dxa"/>
          </w:tcPr>
          <w:p w:rsidR="009B5FE5" w:rsidRDefault="00B03EAD">
            <w:pPr>
              <w:pStyle w:val="TableContents"/>
              <w:jc w:val="center"/>
            </w:pPr>
            <w:r>
              <w:t>0.4644</w:t>
            </w:r>
          </w:p>
        </w:tc>
      </w:tr>
      <w:tr w:rsidR="009B5FE5" w:rsidTr="00B2017F">
        <w:trPr>
          <w:trHeight w:val="226"/>
        </w:trPr>
        <w:tc>
          <w:tcPr>
            <w:tcW w:w="1133" w:type="dxa"/>
          </w:tcPr>
          <w:p w:rsidR="009B5FE5" w:rsidRDefault="00B03EAD">
            <w:pPr>
              <w:pStyle w:val="TableContents"/>
              <w:jc w:val="both"/>
            </w:pPr>
            <w:r>
              <w:t>Σ</w:t>
            </w:r>
          </w:p>
        </w:tc>
        <w:tc>
          <w:tcPr>
            <w:tcW w:w="5702" w:type="dxa"/>
          </w:tcPr>
          <w:p w:rsidR="009B5FE5" w:rsidRDefault="00B03EAD">
            <w:pPr>
              <w:pStyle w:val="TableContents"/>
              <w:jc w:val="both"/>
              <w:rPr>
                <w:color w:val="000000"/>
              </w:rPr>
            </w:pPr>
            <w:r>
              <w:rPr>
                <w:color w:val="000000"/>
              </w:rPr>
              <w:t>Local variability for each ROI estimated with the model</w:t>
            </w:r>
          </w:p>
        </w:tc>
        <w:tc>
          <w:tcPr>
            <w:tcW w:w="1100" w:type="dxa"/>
          </w:tcPr>
          <w:p w:rsidR="009B5FE5" w:rsidRDefault="00B03EAD">
            <w:pPr>
              <w:pStyle w:val="TableContents"/>
              <w:jc w:val="center"/>
            </w:pPr>
            <w:r>
              <w:t>0.3778</w:t>
            </w:r>
          </w:p>
        </w:tc>
        <w:tc>
          <w:tcPr>
            <w:tcW w:w="1551" w:type="dxa"/>
          </w:tcPr>
          <w:p w:rsidR="009B5FE5" w:rsidRDefault="00B03EAD">
            <w:pPr>
              <w:pStyle w:val="TableContents"/>
              <w:jc w:val="center"/>
            </w:pPr>
            <w:r>
              <w:t>0.3287</w:t>
            </w:r>
          </w:p>
        </w:tc>
      </w:tr>
    </w:tbl>
    <w:p w:rsidR="009B5FE5" w:rsidRDefault="00623AB4">
      <w:pPr>
        <w:jc w:val="both"/>
        <w:rPr>
          <w:sz w:val="22"/>
          <w:szCs w:val="22"/>
        </w:rPr>
      </w:pPr>
      <w:proofErr w:type="gramStart"/>
      <w:r>
        <w:rPr>
          <w:b/>
          <w:bCs/>
          <w:sz w:val="22"/>
          <w:szCs w:val="22"/>
        </w:rPr>
        <w:t>Table 2</w:t>
      </w:r>
      <w:r w:rsidR="003F72A1">
        <w:rPr>
          <w:b/>
          <w:bCs/>
          <w:sz w:val="22"/>
          <w:szCs w:val="22"/>
        </w:rPr>
        <w:t>:</w:t>
      </w:r>
      <w:r w:rsidR="00B03EAD" w:rsidRPr="003F72A1">
        <w:rPr>
          <w:b/>
          <w:sz w:val="22"/>
          <w:szCs w:val="22"/>
        </w:rPr>
        <w:t xml:space="preserve"> Kolmogorov-Smirnov (KS) distance between WSS and BSS distributions</w:t>
      </w:r>
      <w:r w:rsidR="003F72A1" w:rsidRPr="003F72A1">
        <w:rPr>
          <w:b/>
          <w:sz w:val="22"/>
          <w:szCs w:val="22"/>
        </w:rPr>
        <w:t>.</w:t>
      </w:r>
      <w:proofErr w:type="gramEnd"/>
      <w:r w:rsidR="00B03EAD">
        <w:rPr>
          <w:sz w:val="22"/>
          <w:szCs w:val="22"/>
        </w:rPr>
        <w:t xml:space="preserve"> </w:t>
      </w:r>
      <w:proofErr w:type="gramStart"/>
      <w:r w:rsidR="003F72A1">
        <w:rPr>
          <w:sz w:val="22"/>
          <w:szCs w:val="22"/>
        </w:rPr>
        <w:t xml:space="preserve">Comparison of the </w:t>
      </w:r>
      <w:r w:rsidR="00B03EAD">
        <w:rPr>
          <w:sz w:val="22"/>
          <w:szCs w:val="22"/>
        </w:rPr>
        <w:t>connectivity measures (</w:t>
      </w:r>
      <w:proofErr w:type="spellStart"/>
      <w:r w:rsidR="00B03EAD">
        <w:rPr>
          <w:sz w:val="22"/>
          <w:szCs w:val="22"/>
        </w:rPr>
        <w:t>corrFC</w:t>
      </w:r>
      <w:proofErr w:type="spellEnd"/>
      <w:r w:rsidR="00B03EAD">
        <w:rPr>
          <w:sz w:val="22"/>
          <w:szCs w:val="22"/>
        </w:rPr>
        <w:t>, FC0, FC1) and model estimates (EC, Σ).</w:t>
      </w:r>
      <w:proofErr w:type="gramEnd"/>
      <w:r w:rsidR="00B03EAD">
        <w:rPr>
          <w:sz w:val="22"/>
          <w:szCs w:val="22"/>
        </w:rPr>
        <w:t xml:space="preserve"> The third column corresponds to the distance between the blue and red distributions in Figure 2B, and the fourth column to the blue and green distributions.</w:t>
      </w:r>
    </w:p>
    <w:p w:rsidR="009B5FE5" w:rsidRDefault="009B5FE5">
      <w:pPr>
        <w:jc w:val="both"/>
      </w:pPr>
    </w:p>
    <w:p w:rsidR="009B5FE5" w:rsidRDefault="00B03EAD">
      <w:pPr>
        <w:jc w:val="both"/>
        <w:rPr>
          <w:b/>
          <w:bCs/>
          <w:sz w:val="22"/>
          <w:szCs w:val="22"/>
        </w:rPr>
      </w:pPr>
      <w:r>
        <w:rPr>
          <w:b/>
          <w:bCs/>
          <w:sz w:val="22"/>
          <w:szCs w:val="22"/>
        </w:rPr>
        <w:t>FIGURE 2</w:t>
      </w:r>
    </w:p>
    <w:p w:rsidR="009B5FE5" w:rsidRDefault="009B5FE5">
      <w:pPr>
        <w:jc w:val="both"/>
        <w:rPr>
          <w:sz w:val="22"/>
          <w:szCs w:val="22"/>
        </w:rPr>
      </w:pPr>
    </w:p>
    <w:p w:rsidR="009B5FE5" w:rsidRDefault="009B5FE5">
      <w:pPr>
        <w:jc w:val="both"/>
        <w:rPr>
          <w:sz w:val="22"/>
          <w:szCs w:val="22"/>
        </w:rPr>
      </w:pPr>
    </w:p>
    <w:p w:rsidR="009B5FE5" w:rsidRDefault="009B5FE5">
      <w:pPr>
        <w:jc w:val="both"/>
        <w:rPr>
          <w:sz w:val="22"/>
          <w:szCs w:val="22"/>
        </w:rPr>
      </w:pPr>
    </w:p>
    <w:p w:rsidR="009B5FE5" w:rsidRDefault="00B03EAD">
      <w:pPr>
        <w:rPr>
          <w:b/>
          <w:bCs/>
          <w:sz w:val="22"/>
          <w:szCs w:val="22"/>
        </w:rPr>
      </w:pPr>
      <w:r>
        <w:rPr>
          <w:b/>
          <w:bCs/>
          <w:sz w:val="22"/>
          <w:szCs w:val="22"/>
        </w:rPr>
        <w:t xml:space="preserve">Structure of individual session-to-session variability for EC and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The high dimensionality of our connectivity measures may reduce their predictive power, known as Hughes phenomenon [</w:t>
      </w:r>
      <w:r>
        <w:rPr>
          <w:sz w:val="22"/>
          <w:szCs w:val="22"/>
        </w:rPr>
        <w:fldChar w:fldCharType="begin"/>
      </w:r>
      <w:r>
        <w:instrText>REF _Ref495053378 \r \h</w:instrText>
      </w:r>
      <w:r>
        <w:rPr>
          <w:sz w:val="22"/>
          <w:szCs w:val="22"/>
        </w:rPr>
      </w:r>
      <w:r>
        <w:fldChar w:fldCharType="separate"/>
      </w:r>
      <w:r w:rsidR="00732E50">
        <w:t>29</w:t>
      </w:r>
      <w:r>
        <w:fldChar w:fldCharType="end"/>
      </w:r>
      <w:r>
        <w:rPr>
          <w:sz w:val="22"/>
          <w:szCs w:val="22"/>
        </w:rPr>
        <w:t xml:space="preserve">]. This is especially important in our case where the number p of dimensions for the multivariate measures (Dataset A1: p=4056 for EC, p=6670 for </w:t>
      </w:r>
      <w:proofErr w:type="spellStart"/>
      <w:r>
        <w:rPr>
          <w:sz w:val="22"/>
          <w:szCs w:val="22"/>
        </w:rPr>
        <w:t>corrFC</w:t>
      </w:r>
      <w:proofErr w:type="spellEnd"/>
      <w:r>
        <w:rPr>
          <w:sz w:val="22"/>
          <w:szCs w:val="22"/>
        </w:rPr>
        <w:t xml:space="preserve">) exceeds the number n of samples (n=6 subjects </w:t>
      </w:r>
      <w:r w:rsidR="00E748FC">
        <w:rPr>
          <w:sz w:val="22"/>
          <w:szCs w:val="22"/>
        </w:rPr>
        <w:t>×</w:t>
      </w:r>
      <w:r>
        <w:rPr>
          <w:sz w:val="22"/>
          <w:szCs w:val="22"/>
        </w:rPr>
        <w:t xml:space="preserve"> 50 sessions=300 samples). To further characterize individual variability over sessions, we performed a reduction of dimensionality using principal component analysis (PCA) on the sessions of Dataset A1. By the naked eye, the colored clouds representing all sessions for each subject exhibit smaller overlap for EC than </w:t>
      </w:r>
      <w:proofErr w:type="spellStart"/>
      <w:r>
        <w:rPr>
          <w:sz w:val="22"/>
          <w:szCs w:val="22"/>
        </w:rPr>
        <w:t>corrFC</w:t>
      </w:r>
      <w:proofErr w:type="spellEnd"/>
      <w:r>
        <w:rPr>
          <w:sz w:val="22"/>
          <w:szCs w:val="22"/>
        </w:rPr>
        <w:t xml:space="preserve"> in Figure 2C, where data are projected onto the first 6 principal components (PCs). </w:t>
      </w:r>
    </w:p>
    <w:p w:rsidR="009B5FE5" w:rsidRDefault="009B5FE5">
      <w:pPr>
        <w:jc w:val="both"/>
        <w:rPr>
          <w:sz w:val="22"/>
          <w:szCs w:val="22"/>
        </w:rPr>
      </w:pPr>
    </w:p>
    <w:p w:rsidR="009B5FE5" w:rsidRDefault="00B03EAD">
      <w:pPr>
        <w:jc w:val="both"/>
        <w:rPr>
          <w:sz w:val="22"/>
          <w:szCs w:val="22"/>
        </w:rPr>
      </w:pPr>
      <w:r>
        <w:rPr>
          <w:sz w:val="22"/>
          <w:szCs w:val="22"/>
        </w:rPr>
        <w:t>We quantified the clustering degree of these clouds using a silhouett</w:t>
      </w:r>
      <w:r w:rsidR="00126540">
        <w:rPr>
          <w:sz w:val="22"/>
          <w:szCs w:val="22"/>
        </w:rPr>
        <w:t>e coefficient for each session</w:t>
      </w:r>
      <w:r>
        <w:rPr>
          <w:sz w:val="22"/>
          <w:szCs w:val="22"/>
        </w:rPr>
        <w:t>, ranging from -1 (poor clustering) to 1 (perfect clustering)</w:t>
      </w:r>
      <w:r w:rsidR="00126540">
        <w:rPr>
          <w:sz w:val="22"/>
          <w:szCs w:val="22"/>
        </w:rPr>
        <w:t xml:space="preserve">; </w:t>
      </w:r>
      <w:r w:rsidR="00126540">
        <w:rPr>
          <w:sz w:val="22"/>
          <w:szCs w:val="22"/>
        </w:rPr>
        <w:t>see Eq. (15) in Methods</w:t>
      </w:r>
      <w:r>
        <w:rPr>
          <w:sz w:val="22"/>
          <w:szCs w:val="22"/>
        </w:rPr>
        <w:t>.</w:t>
      </w:r>
      <w:r>
        <w:rPr>
          <w:sz w:val="22"/>
          <w:szCs w:val="22"/>
          <w:lang w:eastAsia="ar-SA"/>
        </w:rPr>
        <w:t xml:space="preserve"> </w:t>
      </w:r>
      <w:r>
        <w:rPr>
          <w:sz w:val="22"/>
          <w:szCs w:val="22"/>
        </w:rPr>
        <w:t xml:space="preserve">As shown in Figure 2D, EC produced larger (almost all positive) silhouette values than </w:t>
      </w:r>
      <w:proofErr w:type="spellStart"/>
      <w:r>
        <w:rPr>
          <w:sz w:val="22"/>
          <w:szCs w:val="22"/>
        </w:rPr>
        <w:t>corrFC</w:t>
      </w:r>
      <w:proofErr w:type="spellEnd"/>
      <w:r>
        <w:rPr>
          <w:sz w:val="22"/>
          <w:szCs w:val="22"/>
        </w:rPr>
        <w:t>, confirming the visual impression of Figure 2C. Silhouette coefficients were calculated on the data projected onto the first 6 PCs, i.e. the number of PCs that maximized the silhouette coefficient (see Figure S3). As can be seen in Figure 2E, the silhouette coefficients for the data in the original link space (left violin plots) are smaller than those for data in the PCs space (right)</w:t>
      </w:r>
      <w:r w:rsidR="00E748FC">
        <w:rPr>
          <w:sz w:val="22"/>
          <w:szCs w:val="22"/>
        </w:rPr>
        <w:t xml:space="preserve">; for </w:t>
      </w:r>
      <w:r>
        <w:rPr>
          <w:sz w:val="22"/>
          <w:szCs w:val="22"/>
        </w:rPr>
        <w:t>Dataset B</w:t>
      </w:r>
      <w:r w:rsidR="00E748FC">
        <w:rPr>
          <w:sz w:val="22"/>
          <w:szCs w:val="22"/>
        </w:rPr>
        <w:t xml:space="preserve"> (in blue), the </w:t>
      </w:r>
      <w:r>
        <w:rPr>
          <w:sz w:val="22"/>
          <w:szCs w:val="22"/>
        </w:rPr>
        <w:t xml:space="preserve">first </w:t>
      </w:r>
      <w:r w:rsidR="00E748FC">
        <w:rPr>
          <w:sz w:val="22"/>
          <w:szCs w:val="22"/>
        </w:rPr>
        <w:t xml:space="preserve">30 </w:t>
      </w:r>
      <w:r>
        <w:rPr>
          <w:sz w:val="22"/>
          <w:szCs w:val="22"/>
        </w:rPr>
        <w:t>PCs are used. Consequently, PCA</w:t>
      </w:r>
      <w:r w:rsidR="0093434F">
        <w:rPr>
          <w:sz w:val="22"/>
          <w:szCs w:val="22"/>
        </w:rPr>
        <w:t xml:space="preserve"> may</w:t>
      </w:r>
      <w:r>
        <w:rPr>
          <w:sz w:val="22"/>
          <w:szCs w:val="22"/>
        </w:rPr>
        <w:t xml:space="preserve"> facilitate the identification of subjects by reducing the dimensionality of the data</w:t>
      </w:r>
      <w:r w:rsidR="00A97D9A">
        <w:rPr>
          <w:sz w:val="22"/>
          <w:szCs w:val="22"/>
        </w:rPr>
        <w:t>.</w:t>
      </w:r>
      <w:r>
        <w:rPr>
          <w:sz w:val="22"/>
          <w:szCs w:val="22"/>
        </w:rPr>
        <w:t xml:space="preserve"> </w:t>
      </w:r>
    </w:p>
    <w:p w:rsidR="009B5FE5" w:rsidRDefault="009B5FE5">
      <w:pPr>
        <w:jc w:val="both"/>
        <w:rPr>
          <w:sz w:val="22"/>
          <w:szCs w:val="22"/>
        </w:rPr>
      </w:pPr>
    </w:p>
    <w:p w:rsidR="009B5FE5" w:rsidRDefault="009B5FE5">
      <w:pPr>
        <w:suppressAutoHyphens w:val="0"/>
        <w:rPr>
          <w:sz w:val="22"/>
          <w:szCs w:val="22"/>
        </w:rPr>
      </w:pPr>
    </w:p>
    <w:p w:rsidR="009B5FE5" w:rsidRDefault="00B03EAD">
      <w:pPr>
        <w:pageBreakBefore/>
        <w:jc w:val="both"/>
        <w:rPr>
          <w:b/>
          <w:bCs/>
          <w:sz w:val="22"/>
          <w:szCs w:val="22"/>
        </w:rPr>
      </w:pPr>
      <w:r>
        <w:rPr>
          <w:b/>
          <w:bCs/>
          <w:sz w:val="22"/>
          <w:szCs w:val="22"/>
        </w:rPr>
        <w:lastRenderedPageBreak/>
        <w:t xml:space="preserve">Subject identification using EC is more robust than using </w:t>
      </w:r>
      <w:proofErr w:type="spellStart"/>
      <w:r>
        <w:rPr>
          <w:b/>
          <w:bCs/>
          <w:sz w:val="22"/>
          <w:szCs w:val="22"/>
        </w:rPr>
        <w:t>corrFC</w:t>
      </w:r>
      <w:proofErr w:type="spellEnd"/>
    </w:p>
    <w:p w:rsidR="009B5FE5" w:rsidRDefault="009B5FE5">
      <w:pPr>
        <w:jc w:val="both"/>
        <w:rPr>
          <w:sz w:val="22"/>
          <w:szCs w:val="22"/>
        </w:rPr>
      </w:pPr>
    </w:p>
    <w:p w:rsidR="009B5FE5" w:rsidRDefault="00B03EAD">
      <w:pPr>
        <w:jc w:val="both"/>
        <w:rPr>
          <w:sz w:val="22"/>
          <w:szCs w:val="22"/>
        </w:rPr>
      </w:pPr>
      <w:r>
        <w:rPr>
          <w:sz w:val="22"/>
          <w:szCs w:val="22"/>
        </w:rPr>
        <w:t xml:space="preserve">Now we turn to the main goal of our study: the classification of single sessions – attributing them to subjects – based on EC or </w:t>
      </w:r>
      <w:proofErr w:type="spellStart"/>
      <w:r>
        <w:rPr>
          <w:sz w:val="22"/>
          <w:szCs w:val="22"/>
        </w:rPr>
        <w:t>corrFC</w:t>
      </w:r>
      <w:proofErr w:type="spellEnd"/>
      <w:r>
        <w:rPr>
          <w:sz w:val="22"/>
          <w:szCs w:val="22"/>
        </w:rPr>
        <w:t xml:space="preserve">. Robust subject identification </w:t>
      </w:r>
      <w:r w:rsidR="003823B2">
        <w:rPr>
          <w:sz w:val="22"/>
          <w:szCs w:val="22"/>
        </w:rPr>
        <w:t xml:space="preserve">for ~100 subjects </w:t>
      </w:r>
      <w:r>
        <w:rPr>
          <w:sz w:val="22"/>
          <w:szCs w:val="22"/>
        </w:rPr>
        <w:t>was pioneered by a recent publication [</w:t>
      </w:r>
      <w:r>
        <w:rPr>
          <w:sz w:val="22"/>
          <w:szCs w:val="22"/>
        </w:rPr>
        <w:fldChar w:fldCharType="begin"/>
      </w:r>
      <w:r>
        <w:instrText>REF _Ref494997397 \r \h</w:instrText>
      </w:r>
      <w:r>
        <w:rPr>
          <w:sz w:val="22"/>
          <w:szCs w:val="22"/>
        </w:rPr>
      </w:r>
      <w:r>
        <w:fldChar w:fldCharType="separate"/>
      </w:r>
      <w:r w:rsidR="00732E50">
        <w:t>15</w:t>
      </w:r>
      <w:r>
        <w:fldChar w:fldCharType="end"/>
      </w:r>
      <w:r>
        <w:rPr>
          <w:sz w:val="22"/>
          <w:szCs w:val="22"/>
        </w:rPr>
        <w:t>], relying on a k-nearest-neighbor (</w:t>
      </w:r>
      <w:proofErr w:type="spellStart"/>
      <w:r>
        <w:rPr>
          <w:sz w:val="22"/>
          <w:szCs w:val="22"/>
        </w:rPr>
        <w:t>kNN</w:t>
      </w:r>
      <w:proofErr w:type="spellEnd"/>
      <w:r>
        <w:rPr>
          <w:sz w:val="22"/>
          <w:szCs w:val="22"/>
        </w:rPr>
        <w:t xml:space="preserve">) classifier with k=1 and PCC as metric. In order to classify a </w:t>
      </w:r>
      <w:r>
        <w:rPr>
          <w:i/>
          <w:iCs/>
          <w:sz w:val="22"/>
          <w:szCs w:val="22"/>
        </w:rPr>
        <w:t>target</w:t>
      </w:r>
      <w:r>
        <w:rPr>
          <w:sz w:val="22"/>
          <w:szCs w:val="22"/>
        </w:rPr>
        <w:t xml:space="preserve"> session, the PCC between the target and 1 known reference session for each subj</w:t>
      </w:r>
      <w:r>
        <w:rPr>
          <w:iCs/>
          <w:sz w:val="22"/>
          <w:szCs w:val="22"/>
        </w:rPr>
        <w:t>ect</w:t>
      </w:r>
      <w:r>
        <w:rPr>
          <w:i/>
          <w:iCs/>
          <w:sz w:val="22"/>
          <w:szCs w:val="22"/>
        </w:rPr>
        <w:t xml:space="preserve"> (</w:t>
      </w:r>
      <w:r>
        <w:rPr>
          <w:sz w:val="22"/>
          <w:szCs w:val="22"/>
        </w:rPr>
        <w:t xml:space="preserve">called </w:t>
      </w:r>
      <w:r>
        <w:rPr>
          <w:i/>
          <w:iCs/>
          <w:sz w:val="22"/>
          <w:szCs w:val="22"/>
        </w:rPr>
        <w:t>database</w:t>
      </w:r>
      <w:r>
        <w:rPr>
          <w:sz w:val="22"/>
          <w:szCs w:val="22"/>
        </w:rPr>
        <w:t>) is calculated; the predicted identity for the target is that of the subject corresponding to the closest (most similar) session (see Figure S4</w:t>
      </w:r>
      <w:r w:rsidR="00E748FC">
        <w:rPr>
          <w:sz w:val="22"/>
          <w:szCs w:val="22"/>
        </w:rPr>
        <w:t xml:space="preserve"> and Methods for details</w:t>
      </w:r>
      <w:r>
        <w:rPr>
          <w:sz w:val="22"/>
          <w:szCs w:val="22"/>
        </w:rPr>
        <w:t>). In contrast with previous studies using 1NN [</w:t>
      </w:r>
      <w:r>
        <w:rPr>
          <w:sz w:val="22"/>
          <w:szCs w:val="22"/>
        </w:rPr>
        <w:fldChar w:fldCharType="begin"/>
      </w:r>
      <w:r>
        <w:instrText>REF _Ref494997397 \r \h</w:instrText>
      </w:r>
      <w:r>
        <w:rPr>
          <w:sz w:val="22"/>
          <w:szCs w:val="22"/>
        </w:rPr>
      </w:r>
      <w:r>
        <w:fldChar w:fldCharType="separate"/>
      </w:r>
      <w:r w:rsidR="00732E50">
        <w:t>15</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732E50">
        <w:t>16</w:t>
      </w:r>
      <w:r>
        <w:fldChar w:fldCharType="end"/>
      </w:r>
      <w:r>
        <w:rPr>
          <w:sz w:val="22"/>
          <w:szCs w:val="22"/>
        </w:rPr>
        <w:t>,</w:t>
      </w:r>
      <w:r>
        <w:rPr>
          <w:sz w:val="22"/>
          <w:szCs w:val="22"/>
        </w:rPr>
        <w:fldChar w:fldCharType="begin"/>
      </w:r>
      <w:r>
        <w:instrText>REF _Ref494997212 \r \h</w:instrText>
      </w:r>
      <w:r>
        <w:rPr>
          <w:sz w:val="22"/>
          <w:szCs w:val="22"/>
        </w:rPr>
      </w:r>
      <w:r>
        <w:fldChar w:fldCharType="separate"/>
      </w:r>
      <w:r w:rsidR="00732E50">
        <w:t>32</w:t>
      </w:r>
      <w:r>
        <w:fldChar w:fldCharType="end"/>
      </w:r>
      <w:r>
        <w:rPr>
          <w:sz w:val="22"/>
          <w:szCs w:val="22"/>
        </w:rPr>
        <w:t>], our method relies on multinomial logistic regression (MLR) classifier, a classical tool in machine learning. MLR uses a linear model to predict the probability that an input sample belongs to a class (subject here). A technical comparison of both approaches is further detailed in Methods.</w:t>
      </w:r>
    </w:p>
    <w:p w:rsidR="009B5FE5" w:rsidRDefault="009B5FE5">
      <w:pPr>
        <w:jc w:val="both"/>
        <w:rPr>
          <w:sz w:val="22"/>
          <w:szCs w:val="22"/>
        </w:rPr>
      </w:pPr>
    </w:p>
    <w:p w:rsidR="009B5FE5" w:rsidRDefault="00B03EAD">
      <w:pPr>
        <w:jc w:val="both"/>
        <w:rPr>
          <w:sz w:val="22"/>
          <w:szCs w:val="22"/>
        </w:rPr>
      </w:pPr>
      <w:r>
        <w:rPr>
          <w:rStyle w:val="Refdecomentario2"/>
          <w:sz w:val="22"/>
          <w:szCs w:val="22"/>
        </w:rPr>
        <w:t>In classification algorithms</w:t>
      </w:r>
      <w:r>
        <w:rPr>
          <w:sz w:val="22"/>
          <w:szCs w:val="22"/>
        </w:rPr>
        <w:t xml:space="preserve"> the problem of overfitting describes the situation where the algorithm performs very well with the data it is trained with, but fails to generalize to new samples. Due to the high dimensionality of the connectivity measures [</w:t>
      </w:r>
      <w:r>
        <w:rPr>
          <w:sz w:val="22"/>
          <w:szCs w:val="22"/>
        </w:rPr>
        <w:fldChar w:fldCharType="begin"/>
      </w:r>
      <w:r>
        <w:instrText>REF _Ref495053378 \r \h</w:instrText>
      </w:r>
      <w:r>
        <w:rPr>
          <w:sz w:val="22"/>
          <w:szCs w:val="22"/>
        </w:rPr>
      </w:r>
      <w:r>
        <w:fldChar w:fldCharType="separate"/>
      </w:r>
      <w:r w:rsidR="00732E50">
        <w:t>29</w:t>
      </w:r>
      <w:r>
        <w:fldChar w:fldCharType="end"/>
      </w:r>
      <w:r>
        <w:rPr>
          <w:sz w:val="22"/>
          <w:szCs w:val="22"/>
        </w:rPr>
        <w:t>], it is essential to control for overfitting with an appropriate training and test procedure. Our train-test procedure and the use of large test-retest datasets – unlike previous studies [</w:t>
      </w:r>
      <w:r>
        <w:rPr>
          <w:sz w:val="22"/>
          <w:szCs w:val="22"/>
        </w:rPr>
        <w:fldChar w:fldCharType="begin"/>
      </w:r>
      <w:r>
        <w:instrText>REF _Ref494997397 \r \h</w:instrText>
      </w:r>
      <w:r>
        <w:rPr>
          <w:sz w:val="22"/>
          <w:szCs w:val="22"/>
        </w:rPr>
      </w:r>
      <w:r>
        <w:fldChar w:fldCharType="separate"/>
      </w:r>
      <w:r w:rsidR="00732E50">
        <w:t>15</w:t>
      </w:r>
      <w:r>
        <w:fldChar w:fldCharType="end"/>
      </w:r>
      <w:proofErr w:type="gramStart"/>
      <w:r>
        <w:rPr>
          <w:sz w:val="22"/>
          <w:szCs w:val="22"/>
        </w:rPr>
        <w:t>,</w:t>
      </w:r>
      <w:proofErr w:type="gramEnd"/>
      <w:r>
        <w:rPr>
          <w:sz w:val="22"/>
          <w:szCs w:val="22"/>
        </w:rPr>
        <w:fldChar w:fldCharType="begin"/>
      </w:r>
      <w:r>
        <w:instrText>REF _Ref494997390 \r \h</w:instrText>
      </w:r>
      <w:r>
        <w:rPr>
          <w:sz w:val="22"/>
          <w:szCs w:val="22"/>
        </w:rPr>
      </w:r>
      <w:r>
        <w:fldChar w:fldCharType="separate"/>
      </w:r>
      <w:r w:rsidR="00732E50">
        <w:t>16</w:t>
      </w:r>
      <w:r>
        <w:fldChar w:fldCharType="end"/>
      </w:r>
      <w:r>
        <w:rPr>
          <w:sz w:val="22"/>
          <w:szCs w:val="22"/>
        </w:rPr>
        <w:t>,</w:t>
      </w:r>
      <w:r>
        <w:rPr>
          <w:sz w:val="22"/>
          <w:szCs w:val="22"/>
        </w:rPr>
        <w:fldChar w:fldCharType="begin"/>
      </w:r>
      <w:r>
        <w:instrText>REF _Ref495053451 \r \h</w:instrText>
      </w:r>
      <w:r>
        <w:rPr>
          <w:sz w:val="22"/>
          <w:szCs w:val="22"/>
        </w:rPr>
      </w:r>
      <w:r>
        <w:fldChar w:fldCharType="separate"/>
      </w:r>
      <w:r w:rsidR="00732E50">
        <w:t>47</w:t>
      </w:r>
      <w:r>
        <w:fldChar w:fldCharType="end"/>
      </w:r>
      <w:r>
        <w:rPr>
          <w:sz w:val="22"/>
          <w:szCs w:val="22"/>
        </w:rPr>
        <w:t xml:space="preserve">] – aims to provide a trustworthy characterization of the quality of the classifiers. Figure 3A describes the train-test procedure for the identification of subjects: 1) fMRI sessions (EC in the figure) are randomly split in training and test datasets; 2) after preprocessing (orange arrows) involving within-session z-score </w:t>
      </w:r>
      <w:r w:rsidR="003823B2">
        <w:rPr>
          <w:sz w:val="22"/>
          <w:szCs w:val="22"/>
        </w:rPr>
        <w:t xml:space="preserve">(see </w:t>
      </w:r>
      <w:bookmarkStart w:id="0" w:name="_GoBack"/>
      <w:r w:rsidR="003823B2">
        <w:rPr>
          <w:sz w:val="22"/>
          <w:szCs w:val="22"/>
        </w:rPr>
        <w:t>Eq.</w:t>
      </w:r>
      <w:bookmarkEnd w:id="0"/>
      <w:r w:rsidR="003823B2">
        <w:rPr>
          <w:sz w:val="22"/>
          <w:szCs w:val="22"/>
        </w:rPr>
        <w:t xml:space="preserve"> </w:t>
      </w:r>
      <w:r w:rsidR="00126540">
        <w:rPr>
          <w:sz w:val="22"/>
          <w:szCs w:val="22"/>
        </w:rPr>
        <w:t>(</w:t>
      </w:r>
      <w:r w:rsidR="003823B2">
        <w:rPr>
          <w:sz w:val="22"/>
          <w:szCs w:val="22"/>
        </w:rPr>
        <w:t>16</w:t>
      </w:r>
      <w:r w:rsidR="00126540">
        <w:rPr>
          <w:sz w:val="22"/>
          <w:szCs w:val="22"/>
        </w:rPr>
        <w:t>)</w:t>
      </w:r>
      <w:r w:rsidR="003823B2">
        <w:rPr>
          <w:sz w:val="22"/>
          <w:szCs w:val="22"/>
        </w:rPr>
        <w:t xml:space="preserve"> in Methods) </w:t>
      </w:r>
      <w:r>
        <w:rPr>
          <w:sz w:val="22"/>
          <w:szCs w:val="22"/>
        </w:rPr>
        <w:t>followed – or not – by PCA, the classifier is optimized as illustrated for the MLR with boundaries that best predict the training dataset; 3) test set is used to verify the generalization capability of the classifier (blue arrows), by measuring to which extent the classifier boundaries, estimated with the train set, correctly classify single sessions from the test set.</w:t>
      </w:r>
    </w:p>
    <w:p w:rsidR="009B5FE5" w:rsidRDefault="009B5FE5">
      <w:pPr>
        <w:jc w:val="both"/>
        <w:rPr>
          <w:sz w:val="22"/>
          <w:szCs w:val="22"/>
        </w:rPr>
      </w:pPr>
    </w:p>
    <w:p w:rsidR="009B5FE5" w:rsidRDefault="00B03EAD">
      <w:pPr>
        <w:jc w:val="both"/>
        <w:rPr>
          <w:sz w:val="22"/>
          <w:szCs w:val="22"/>
        </w:rPr>
      </w:pPr>
      <w:r>
        <w:rPr>
          <w:sz w:val="22"/>
          <w:szCs w:val="22"/>
        </w:rPr>
        <w:t xml:space="preserve">We first used Dataset A1: we increased the number of training sessions per subject from 1 to 40 to evaluate how many training sessions are necessary for satisfactory accuracy. As shown in Figure 3B, EC (in red) outperformed </w:t>
      </w:r>
      <w:proofErr w:type="spellStart"/>
      <w:r>
        <w:rPr>
          <w:sz w:val="22"/>
          <w:szCs w:val="22"/>
        </w:rPr>
        <w:t>corrFC</w:t>
      </w:r>
      <w:proofErr w:type="spellEnd"/>
      <w:r>
        <w:rPr>
          <w:sz w:val="22"/>
          <w:szCs w:val="22"/>
        </w:rPr>
        <w:t xml:space="preserve"> (in blue) by more than one standard deviation (shaded area around the curve), for both MLR and 1NN. Moreover, almost perfect classification was reached with MLR for 5 training sessions only, whereas 10-15 were necessary for 1NN. </w:t>
      </w:r>
      <w:r w:rsidR="00FD54CB">
        <w:rPr>
          <w:sz w:val="22"/>
          <w:szCs w:val="22"/>
        </w:rPr>
        <w:t xml:space="preserve">This is important when only a few training sessions per subject are available, as expected with clinical applications. </w:t>
      </w:r>
      <w:r>
        <w:rPr>
          <w:sz w:val="22"/>
          <w:szCs w:val="22"/>
        </w:rPr>
        <w:t xml:space="preserve">Figure 3C displays the classification accuracy on Dataset B, used to </w:t>
      </w:r>
      <w:r w:rsidR="00D908F7">
        <w:rPr>
          <w:sz w:val="22"/>
          <w:szCs w:val="22"/>
        </w:rPr>
        <w:t xml:space="preserve">verify </w:t>
      </w:r>
      <w:r>
        <w:rPr>
          <w:sz w:val="22"/>
          <w:szCs w:val="22"/>
        </w:rPr>
        <w:t xml:space="preserve">the robustness with respect to the number of subjects to be classified. We trained the </w:t>
      </w:r>
      <w:r w:rsidR="00D908F7">
        <w:rPr>
          <w:sz w:val="22"/>
          <w:szCs w:val="22"/>
        </w:rPr>
        <w:t xml:space="preserve">classifiers </w:t>
      </w:r>
      <w:r>
        <w:rPr>
          <w:sz w:val="22"/>
          <w:szCs w:val="22"/>
        </w:rPr>
        <w:t xml:space="preserve">with 1 session per subject and evaluated the performance varying the number of subjects from 2 to 30 (test set comprised the remaining 9 sessions per subject). Again, EC is more robust than </w:t>
      </w:r>
      <w:proofErr w:type="spellStart"/>
      <w:r>
        <w:rPr>
          <w:sz w:val="22"/>
          <w:szCs w:val="22"/>
        </w:rPr>
        <w:t>corrFC</w:t>
      </w:r>
      <w:proofErr w:type="spellEnd"/>
      <w:r>
        <w:rPr>
          <w:sz w:val="22"/>
          <w:szCs w:val="22"/>
        </w:rPr>
        <w:t xml:space="preserve">: while performance with </w:t>
      </w:r>
      <w:proofErr w:type="spellStart"/>
      <w:r>
        <w:rPr>
          <w:sz w:val="22"/>
          <w:szCs w:val="22"/>
        </w:rPr>
        <w:t>corrFC</w:t>
      </w:r>
      <w:proofErr w:type="spellEnd"/>
      <w:r>
        <w:rPr>
          <w:sz w:val="22"/>
          <w:szCs w:val="22"/>
        </w:rPr>
        <w:t xml:space="preserve"> rapidly deteriorates as the number of subjects is increased, classification using EC is barely affected by the number of subjects. </w:t>
      </w:r>
      <w:r w:rsidR="00FD54CB">
        <w:rPr>
          <w:sz w:val="22"/>
          <w:szCs w:val="22"/>
        </w:rPr>
        <w:t xml:space="preserve">This is our </w:t>
      </w:r>
      <w:r w:rsidR="00D908F7">
        <w:rPr>
          <w:sz w:val="22"/>
          <w:szCs w:val="22"/>
        </w:rPr>
        <w:t xml:space="preserve">core </w:t>
      </w:r>
      <w:r w:rsidR="00FD54CB">
        <w:rPr>
          <w:sz w:val="22"/>
          <w:szCs w:val="22"/>
        </w:rPr>
        <w:t xml:space="preserve">technical </w:t>
      </w:r>
      <w:r w:rsidR="00D908F7">
        <w:rPr>
          <w:sz w:val="22"/>
          <w:szCs w:val="22"/>
        </w:rPr>
        <w:t>result</w:t>
      </w:r>
      <w:r w:rsidR="00FD54CB">
        <w:rPr>
          <w:sz w:val="22"/>
          <w:szCs w:val="22"/>
        </w:rPr>
        <w:t xml:space="preserve">: </w:t>
      </w:r>
      <w:r>
        <w:rPr>
          <w:sz w:val="22"/>
          <w:szCs w:val="22"/>
        </w:rPr>
        <w:t xml:space="preserve">EC and MLR </w:t>
      </w:r>
      <w:r w:rsidR="00FD54CB">
        <w:rPr>
          <w:sz w:val="22"/>
          <w:szCs w:val="22"/>
        </w:rPr>
        <w:t xml:space="preserve">outperform by large </w:t>
      </w:r>
      <w:proofErr w:type="spellStart"/>
      <w:r>
        <w:rPr>
          <w:sz w:val="22"/>
          <w:szCs w:val="22"/>
        </w:rPr>
        <w:t>corrFC</w:t>
      </w:r>
      <w:proofErr w:type="spellEnd"/>
      <w:r>
        <w:rPr>
          <w:sz w:val="22"/>
          <w:szCs w:val="22"/>
        </w:rPr>
        <w:t xml:space="preserve"> and 1NN</w:t>
      </w:r>
      <w:r w:rsidR="00D908F7">
        <w:rPr>
          <w:sz w:val="22"/>
          <w:szCs w:val="22"/>
        </w:rPr>
        <w:t>, respectively</w:t>
      </w:r>
      <w:r w:rsidR="00FD54CB">
        <w:rPr>
          <w:sz w:val="22"/>
          <w:szCs w:val="22"/>
        </w:rPr>
        <w:t xml:space="preserve">. </w:t>
      </w:r>
      <w:r w:rsidR="00D908F7">
        <w:rPr>
          <w:sz w:val="22"/>
          <w:szCs w:val="22"/>
        </w:rPr>
        <w:t xml:space="preserve">Other connectivity measures such as FC0 showed similar performance to </w:t>
      </w:r>
      <w:proofErr w:type="spellStart"/>
      <w:r w:rsidR="00D908F7">
        <w:rPr>
          <w:sz w:val="22"/>
          <w:szCs w:val="22"/>
        </w:rPr>
        <w:t>corrFC</w:t>
      </w:r>
      <w:proofErr w:type="spellEnd"/>
      <w:r w:rsidR="00D908F7">
        <w:rPr>
          <w:sz w:val="22"/>
          <w:szCs w:val="22"/>
        </w:rPr>
        <w:t xml:space="preserve"> (not shown).</w:t>
      </w:r>
    </w:p>
    <w:p w:rsidR="009B5FE5" w:rsidRDefault="009B5FE5">
      <w:pPr>
        <w:jc w:val="both"/>
        <w:rPr>
          <w:sz w:val="22"/>
          <w:szCs w:val="22"/>
        </w:rPr>
      </w:pPr>
    </w:p>
    <w:p w:rsidR="009B5FE5" w:rsidRDefault="00FD54CB">
      <w:pPr>
        <w:jc w:val="both"/>
        <w:rPr>
          <w:sz w:val="22"/>
          <w:szCs w:val="22"/>
        </w:rPr>
      </w:pPr>
      <w:r>
        <w:rPr>
          <w:sz w:val="22"/>
          <w:szCs w:val="22"/>
        </w:rPr>
        <w:t>Unlike with</w:t>
      </w:r>
      <w:r w:rsidR="00B03EAD">
        <w:rPr>
          <w:sz w:val="22"/>
          <w:szCs w:val="22"/>
        </w:rPr>
        <w:t xml:space="preserve"> the analysis of the data structure (Figure 2E), PCA only marginally increased the classification performance</w:t>
      </w:r>
      <w:r>
        <w:rPr>
          <w:sz w:val="22"/>
          <w:szCs w:val="22"/>
        </w:rPr>
        <w:t xml:space="preserve"> here</w:t>
      </w:r>
      <w:r w:rsidR="00B03EAD">
        <w:rPr>
          <w:sz w:val="22"/>
          <w:szCs w:val="22"/>
        </w:rPr>
        <w:t xml:space="preserve"> (Figure S5). The classification accuracy is already very high with ~95% for MLR and EC with 1 training session, which partly explains this limitation. As further discussed in Supplementary Material (Section S</w:t>
      </w:r>
      <w:r w:rsidR="00E70F7C">
        <w:rPr>
          <w:sz w:val="22"/>
          <w:szCs w:val="22"/>
        </w:rPr>
        <w:t>4</w:t>
      </w:r>
      <w:r w:rsidR="00B03EAD">
        <w:rPr>
          <w:sz w:val="22"/>
          <w:szCs w:val="22"/>
        </w:rPr>
        <w:t>), the distribution of subject-specific information across the PCs is broad. This supports the use of proper machine learning tools to extract it in order to discriminate the subjects.</w:t>
      </w:r>
    </w:p>
    <w:p w:rsidR="00FD54CB" w:rsidRDefault="00FD54CB">
      <w:pPr>
        <w:jc w:val="both"/>
        <w:rPr>
          <w:sz w:val="22"/>
          <w:szCs w:val="22"/>
        </w:rPr>
      </w:pPr>
    </w:p>
    <w:p w:rsidR="009B5FE5" w:rsidRDefault="00B03EAD">
      <w:pPr>
        <w:jc w:val="both"/>
        <w:rPr>
          <w:b/>
          <w:bCs/>
          <w:sz w:val="22"/>
          <w:szCs w:val="22"/>
        </w:rPr>
      </w:pPr>
      <w:r>
        <w:rPr>
          <w:b/>
          <w:bCs/>
          <w:sz w:val="22"/>
          <w:szCs w:val="22"/>
        </w:rPr>
        <w:t>FIGURE 3</w:t>
      </w:r>
    </w:p>
    <w:p w:rsidR="00FD54CB" w:rsidRDefault="00FD54CB"/>
    <w:p w:rsidR="009B5FE5" w:rsidRDefault="009B5FE5"/>
    <w:p w:rsidR="009B5FE5" w:rsidRDefault="009B5FE5">
      <w:pPr>
        <w:suppressAutoHyphens w:val="0"/>
        <w:rPr>
          <w:b/>
          <w:bCs/>
          <w:sz w:val="22"/>
          <w:szCs w:val="22"/>
        </w:rPr>
      </w:pPr>
    </w:p>
    <w:p w:rsidR="009B5FE5" w:rsidRDefault="00B03EAD">
      <w:pPr>
        <w:pageBreakBefore/>
        <w:rPr>
          <w:b/>
          <w:bCs/>
          <w:sz w:val="22"/>
          <w:szCs w:val="22"/>
        </w:rPr>
      </w:pPr>
      <w:r>
        <w:rPr>
          <w:b/>
          <w:bCs/>
          <w:sz w:val="22"/>
          <w:szCs w:val="22"/>
        </w:rPr>
        <w:lastRenderedPageBreak/>
        <w:t>Signature network of links supporting the classification</w:t>
      </w:r>
    </w:p>
    <w:p w:rsidR="009B5FE5" w:rsidRDefault="009B5FE5"/>
    <w:p w:rsidR="009B5FE5" w:rsidRDefault="00B03EAD">
      <w:pPr>
        <w:jc w:val="both"/>
        <w:rPr>
          <w:sz w:val="22"/>
          <w:szCs w:val="22"/>
        </w:rPr>
      </w:pPr>
      <w:r>
        <w:rPr>
          <w:sz w:val="22"/>
          <w:szCs w:val="22"/>
        </w:rPr>
        <w:t>An</w:t>
      </w:r>
      <w:r w:rsidR="00132E15">
        <w:rPr>
          <w:sz w:val="22"/>
          <w:szCs w:val="22"/>
        </w:rPr>
        <w:t>other</w:t>
      </w:r>
      <w:r>
        <w:rPr>
          <w:sz w:val="22"/>
          <w:szCs w:val="22"/>
        </w:rPr>
        <w:t xml:space="preserve"> important advantage of the MLR over </w:t>
      </w:r>
      <w:proofErr w:type="spellStart"/>
      <w:r>
        <w:rPr>
          <w:sz w:val="22"/>
          <w:szCs w:val="22"/>
        </w:rPr>
        <w:t>kNN</w:t>
      </w:r>
      <w:proofErr w:type="spellEnd"/>
      <w:r>
        <w:rPr>
          <w:sz w:val="22"/>
          <w:szCs w:val="22"/>
        </w:rPr>
        <w:t xml:space="preserve"> is its efficiency in characterizing the links that contribute to the classification. We used recursive feature elimination (RFE, see Methods for details) to rank the links according to their weight in the classification and chose the lowest number of links that achieved the maximum classification performance. </w:t>
      </w:r>
      <w:r>
        <w:rPr>
          <w:rStyle w:val="Refdecomentario2"/>
          <w:sz w:val="22"/>
          <w:szCs w:val="22"/>
        </w:rPr>
        <w:t xml:space="preserve">In comparison, the same procedure with </w:t>
      </w:r>
      <w:proofErr w:type="spellStart"/>
      <w:r>
        <w:rPr>
          <w:rStyle w:val="Refdecomentario2"/>
          <w:sz w:val="22"/>
          <w:szCs w:val="22"/>
        </w:rPr>
        <w:t>kNN</w:t>
      </w:r>
      <w:proofErr w:type="spellEnd"/>
      <w:r>
        <w:rPr>
          <w:rStyle w:val="Refdecomentario2"/>
          <w:sz w:val="22"/>
          <w:szCs w:val="22"/>
        </w:rPr>
        <w:t xml:space="preserve"> would require </w:t>
      </w:r>
      <w:r w:rsidR="00C63163">
        <w:rPr>
          <w:rStyle w:val="Refdecomentario2"/>
          <w:sz w:val="22"/>
          <w:szCs w:val="22"/>
        </w:rPr>
        <w:t xml:space="preserve">many more </w:t>
      </w:r>
      <w:r>
        <w:rPr>
          <w:rStyle w:val="Refdecomentario2"/>
          <w:sz w:val="22"/>
          <w:szCs w:val="22"/>
        </w:rPr>
        <w:t>computation</w:t>
      </w:r>
      <w:r w:rsidR="00132E15">
        <w:rPr>
          <w:rStyle w:val="Refdecomentario2"/>
          <w:sz w:val="22"/>
          <w:szCs w:val="22"/>
        </w:rPr>
        <w:t>s</w:t>
      </w:r>
      <w:r>
        <w:rPr>
          <w:rStyle w:val="Refdecomentario2"/>
          <w:sz w:val="22"/>
          <w:szCs w:val="22"/>
        </w:rPr>
        <w:t xml:space="preserve">, recalculating the closest neighbor for all combinations of links (here the number of links is p&gt;&gt;1000; see Methods for further discussion). </w:t>
      </w:r>
      <w:r>
        <w:rPr>
          <w:sz w:val="22"/>
          <w:szCs w:val="22"/>
        </w:rPr>
        <w:t>The resulting support network for dataset A1 had 18 links, to be compared with 44 links for dataset B. In both cases, subject identification using only those links achieved perfect accuracy (90% of all available sessions were used for training and 10% for testing, see Figure S9). The two support networks are shown in Figure 3D in the same matrix: remarkably, the networks are very sparse and non-uniformly distributed across the whole brain. This is the signature of the most subject-discriminative ROIs: frontal and cingulate cortices, as well as the temporal and occipital regions, seem to play a major role here. It is worth noting that the adjacency matrix is not symmetric, which implies different roles for nodes as receivers (especially frontal ROIs) or senders (cingulate).</w:t>
      </w:r>
    </w:p>
    <w:p w:rsidR="009B5FE5" w:rsidRDefault="009B5FE5">
      <w:pPr>
        <w:jc w:val="both"/>
      </w:pPr>
    </w:p>
    <w:p w:rsidR="009B5FE5" w:rsidRDefault="00B03EAD">
      <w:pPr>
        <w:jc w:val="both"/>
        <w:rPr>
          <w:sz w:val="22"/>
          <w:szCs w:val="22"/>
        </w:rPr>
      </w:pPr>
      <w:r>
        <w:rPr>
          <w:sz w:val="22"/>
          <w:szCs w:val="22"/>
        </w:rPr>
        <w:t xml:space="preserve">The sparsity of the signature in Figure 3D hides the fact that the rankings for </w:t>
      </w:r>
      <w:r w:rsidR="003473E7">
        <w:rPr>
          <w:sz w:val="22"/>
          <w:szCs w:val="22"/>
        </w:rPr>
        <w:t xml:space="preserve">Datasets </w:t>
      </w:r>
      <w:r>
        <w:rPr>
          <w:sz w:val="22"/>
          <w:szCs w:val="22"/>
        </w:rPr>
        <w:t xml:space="preserve">A1 and B are </w:t>
      </w:r>
      <w:r w:rsidR="003473E7">
        <w:rPr>
          <w:sz w:val="22"/>
          <w:szCs w:val="22"/>
        </w:rPr>
        <w:t>close</w:t>
      </w:r>
      <w:r>
        <w:rPr>
          <w:sz w:val="22"/>
          <w:szCs w:val="22"/>
        </w:rPr>
        <w:t xml:space="preserve"> (PCC=0.59, p-value&lt;&lt;10</w:t>
      </w:r>
      <w:r>
        <w:rPr>
          <w:sz w:val="22"/>
          <w:szCs w:val="22"/>
          <w:vertAlign w:val="superscript"/>
        </w:rPr>
        <w:t>-50</w:t>
      </w:r>
      <w:r>
        <w:rPr>
          <w:sz w:val="22"/>
          <w:szCs w:val="22"/>
        </w:rPr>
        <w:t>), indicating that similar neural networks characterize individuals in two disjoint sets of subjects</w:t>
      </w:r>
      <w:r w:rsidR="009756D4">
        <w:rPr>
          <w:sz w:val="22"/>
          <w:szCs w:val="22"/>
        </w:rPr>
        <w:t>; see also Figure S10 that illustrates the correspondence at the level of anatomical groups (in color in Figure 3D)</w:t>
      </w:r>
      <w:r>
        <w:rPr>
          <w:sz w:val="22"/>
          <w:szCs w:val="22"/>
        </w:rPr>
        <w:t>. To further measure the overlap between these networks, we selected for each dataset the subset of links with the highest ranking and computed the number of common links. Figure 3E shows that the proportion of common links exceeds by far its expectation under the hypothesis of random rankings (shaded gray area). This indicates a good agreement between the support networks from the two datasets even at the single-link level.</w:t>
      </w:r>
    </w:p>
    <w:p w:rsidR="009B5FE5" w:rsidRDefault="009B5FE5">
      <w:pPr>
        <w:jc w:val="both"/>
        <w:rPr>
          <w:b/>
          <w:bCs/>
          <w:sz w:val="22"/>
          <w:szCs w:val="22"/>
        </w:rPr>
      </w:pPr>
    </w:p>
    <w:p w:rsidR="009B5FE5" w:rsidRDefault="009B5FE5">
      <w:pPr>
        <w:jc w:val="both"/>
        <w:rPr>
          <w:b/>
          <w:bCs/>
          <w:sz w:val="22"/>
          <w:szCs w:val="22"/>
        </w:rPr>
      </w:pPr>
    </w:p>
    <w:p w:rsidR="009B5FE5" w:rsidRDefault="00B03EAD">
      <w:pPr>
        <w:pageBreakBefore/>
        <w:rPr>
          <w:b/>
          <w:bCs/>
          <w:sz w:val="22"/>
          <w:szCs w:val="22"/>
        </w:rPr>
      </w:pPr>
      <w:r>
        <w:rPr>
          <w:b/>
          <w:bCs/>
          <w:sz w:val="22"/>
          <w:szCs w:val="22"/>
        </w:rPr>
        <w:lastRenderedPageBreak/>
        <w:t>Twofold classification of subject identity and behavioral condition</w:t>
      </w:r>
    </w:p>
    <w:p w:rsidR="009B5FE5" w:rsidRDefault="009B5FE5">
      <w:pPr>
        <w:rPr>
          <w:sz w:val="22"/>
          <w:szCs w:val="22"/>
        </w:rPr>
      </w:pPr>
    </w:p>
    <w:p w:rsidR="009B5FE5" w:rsidRDefault="00B03EAD">
      <w:pPr>
        <w:rPr>
          <w:sz w:val="22"/>
          <w:szCs w:val="22"/>
        </w:rPr>
      </w:pPr>
      <w:r>
        <w:rPr>
          <w:sz w:val="22"/>
          <w:szCs w:val="22"/>
        </w:rPr>
        <w:t xml:space="preserve">Finally, we used Dataset C to extract a signature for the subject identity and another for the behavioral condition. This is schematically depicted in Figure 4A, with three fictive dimensions: the information about subject identity corresponds to the x-axis and information about the condition to the z-axis; the session-to-session variability, that </w:t>
      </w:r>
      <w:r w:rsidR="003473E7">
        <w:rPr>
          <w:sz w:val="22"/>
          <w:szCs w:val="22"/>
        </w:rPr>
        <w:t>should</w:t>
      </w:r>
      <w:r>
        <w:rPr>
          <w:sz w:val="22"/>
          <w:szCs w:val="22"/>
        </w:rPr>
        <w:t xml:space="preserve"> be ignored, spreads along the y-axis. In this idealized scenario, it is possible to classify a session with respect to both subjects and conditions using different dimensions of the data. In the high dimensional case, this occurs when different sets of links support the two classifications. </w:t>
      </w:r>
    </w:p>
    <w:p w:rsidR="009B5FE5" w:rsidRDefault="00B03EAD">
      <w:pPr>
        <w:rPr>
          <w:sz w:val="22"/>
          <w:szCs w:val="22"/>
        </w:rPr>
      </w:pPr>
      <w:r>
        <w:rPr>
          <w:sz w:val="22"/>
          <w:szCs w:val="22"/>
        </w:rPr>
        <w:t xml:space="preserve">Using MLR and EC, we achieved very high performance (accuracy &gt; 90%) for subject identification and perfect classification for the condition. </w:t>
      </w:r>
    </w:p>
    <w:p w:rsidR="009B5FE5" w:rsidRDefault="009B5FE5"/>
    <w:p w:rsidR="009B5FE5" w:rsidRDefault="00B03EAD">
      <w:pPr>
        <w:rPr>
          <w:sz w:val="22"/>
          <w:szCs w:val="22"/>
        </w:rPr>
      </w:pPr>
      <w:r>
        <w:rPr>
          <w:sz w:val="22"/>
          <w:szCs w:val="22"/>
        </w:rPr>
        <w:t>We then sought the smallest subsets of links that achieve the maximum performance of each classification</w:t>
      </w:r>
      <w:r w:rsidR="003473E7">
        <w:rPr>
          <w:sz w:val="22"/>
          <w:szCs w:val="22"/>
        </w:rPr>
        <w:t xml:space="preserve"> using RFE (Figure 4B)</w:t>
      </w:r>
      <w:r>
        <w:rPr>
          <w:sz w:val="22"/>
          <w:szCs w:val="22"/>
        </w:rPr>
        <w:t xml:space="preserve">, as </w:t>
      </w:r>
      <w:r w:rsidR="003473E7">
        <w:rPr>
          <w:sz w:val="22"/>
          <w:szCs w:val="22"/>
        </w:rPr>
        <w:t xml:space="preserve">done before </w:t>
      </w:r>
      <w:r>
        <w:rPr>
          <w:sz w:val="22"/>
          <w:szCs w:val="22"/>
        </w:rPr>
        <w:t>(see Methods for details). Both support networks were again very sparse and distributed across the brain, as can be seen in their adjacency matrix (Figure 4C). More links are necessary to identify the subjects (57) than the behavioral conditions (13), indicating a higher complexity for the former.</w:t>
      </w:r>
    </w:p>
    <w:p w:rsidR="009B5FE5" w:rsidRDefault="009B5FE5">
      <w:pPr>
        <w:rPr>
          <w:sz w:val="22"/>
          <w:szCs w:val="22"/>
        </w:rPr>
      </w:pPr>
    </w:p>
    <w:p w:rsidR="009B5FE5" w:rsidRDefault="00B03EAD">
      <w:pPr>
        <w:rPr>
          <w:sz w:val="22"/>
          <w:szCs w:val="22"/>
        </w:rPr>
      </w:pPr>
      <w:r>
        <w:rPr>
          <w:sz w:val="22"/>
          <w:szCs w:val="22"/>
        </w:rPr>
        <w:t>As before, we used RFE to rank the links according to their contribution to the classification. We computed the number of common links for the subject and condition identifications, which fell within the expected values with the null hypothesis (Figure 4D). This indicated that distinct subsets of links are relevant for the subjects' identity and behavioral condition.</w:t>
      </w:r>
    </w:p>
    <w:p w:rsidR="009B5FE5" w:rsidRDefault="009B5FE5">
      <w:pPr>
        <w:rPr>
          <w:sz w:val="22"/>
          <w:szCs w:val="22"/>
        </w:rPr>
      </w:pPr>
    </w:p>
    <w:p w:rsidR="009B5FE5" w:rsidRDefault="00B03EAD">
      <w:pPr>
        <w:jc w:val="both"/>
        <w:rPr>
          <w:b/>
          <w:bCs/>
          <w:sz w:val="22"/>
          <w:szCs w:val="22"/>
        </w:rPr>
      </w:pPr>
      <w:r>
        <w:rPr>
          <w:b/>
          <w:bCs/>
          <w:sz w:val="22"/>
          <w:szCs w:val="22"/>
        </w:rPr>
        <w:t>FIGURE 4</w:t>
      </w:r>
    </w:p>
    <w:p w:rsidR="009B5FE5" w:rsidRDefault="009B5FE5"/>
    <w:p w:rsidR="009B5FE5" w:rsidRDefault="009B5FE5"/>
    <w:p w:rsidR="009B5FE5" w:rsidRDefault="009B5FE5"/>
    <w:p w:rsidR="009B5FE5" w:rsidRDefault="00B03EAD">
      <w:pPr>
        <w:rPr>
          <w:sz w:val="22"/>
          <w:szCs w:val="22"/>
        </w:rPr>
      </w:pPr>
      <w:r>
        <w:rPr>
          <w:sz w:val="22"/>
          <w:szCs w:val="22"/>
        </w:rPr>
        <w:t>Similar to Datasets A1 and B, subject identification of Dataset C largely concerns the frontal and cingulate systems. Condition identification is also supported by occipital and temporal cortices, which are expected to have the strongest activity modulations during movie viewing. The top panels in Figures 5A and B represent the two support networks such that the directed nature of links can be appreciated. Apart from two small components, the subject network is almost fully connected with several central nodes (hubs, indicated by their large size) located in frontal and cingulate regions. On the contrary, the network for condition is segregated with small isolated components. The bottom plots in Figure 5 show the lateralization of the support links, stressing the asymmetries between the two hemispheres: most of the important links are ipsilateral (</w:t>
      </w:r>
      <w:r>
        <w:rPr>
          <w:sz w:val="22"/>
          <w:szCs w:val="22"/>
          <w:lang w:eastAsia="ar-SA"/>
        </w:rPr>
        <w:t xml:space="preserve">i.e. within the same hemisphere) and many belong to the left hemisphere for the subject network, whereas they are mainly </w:t>
      </w:r>
      <w:r>
        <w:rPr>
          <w:sz w:val="22"/>
          <w:szCs w:val="22"/>
        </w:rPr>
        <w:t>contralateral for the condition network.</w:t>
      </w:r>
    </w:p>
    <w:p w:rsidR="009B5FE5" w:rsidRDefault="009B5FE5">
      <w:pPr>
        <w:rPr>
          <w:sz w:val="22"/>
          <w:szCs w:val="22"/>
        </w:rPr>
      </w:pPr>
    </w:p>
    <w:p w:rsidR="009B5FE5" w:rsidRDefault="00B03EAD">
      <w:pPr>
        <w:rPr>
          <w:b/>
          <w:bCs/>
          <w:sz w:val="22"/>
          <w:szCs w:val="22"/>
        </w:rPr>
      </w:pPr>
      <w:r>
        <w:rPr>
          <w:b/>
          <w:bCs/>
          <w:sz w:val="22"/>
          <w:szCs w:val="22"/>
        </w:rPr>
        <w:t>FIGURE 5</w:t>
      </w: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B03EAD">
      <w:pPr>
        <w:pageBreakBefore/>
        <w:rPr>
          <w:b/>
          <w:bCs/>
          <w:sz w:val="26"/>
          <w:szCs w:val="26"/>
        </w:rPr>
      </w:pPr>
      <w:r>
        <w:rPr>
          <w:b/>
          <w:bCs/>
          <w:sz w:val="26"/>
          <w:szCs w:val="26"/>
        </w:rPr>
        <w:lastRenderedPageBreak/>
        <w:t>DISCUSSION:</w:t>
      </w:r>
    </w:p>
    <w:p w:rsidR="009B5FE5" w:rsidRDefault="009B5FE5">
      <w:pPr>
        <w:rPr>
          <w:sz w:val="22"/>
          <w:szCs w:val="22"/>
        </w:rPr>
      </w:pPr>
    </w:p>
    <w:p w:rsidR="009B5FE5" w:rsidRDefault="00B03EAD">
      <w:pPr>
        <w:rPr>
          <w:sz w:val="22"/>
          <w:szCs w:val="22"/>
        </w:rPr>
      </w:pPr>
      <w:r>
        <w:rPr>
          <w:sz w:val="22"/>
          <w:szCs w:val="22"/>
        </w:rPr>
        <w:t>In this study, we have proposed a framework to predict the identity of subjects as well as their condition from fMRI time series, by robustly extracting discriminative signatures about subject/condition differences. We obtain very sparse signatures, supposedly because of the datasets used (30 subjects maximum; 2 conditions). Their size is expected to increase with the complexity of the “environment” to represent (many subjects, many tasks); resources are becoming available to test this quantitatively [</w:t>
      </w:r>
      <w:r>
        <w:rPr>
          <w:sz w:val="22"/>
          <w:szCs w:val="22"/>
        </w:rPr>
        <w:fldChar w:fldCharType="begin"/>
      </w:r>
      <w:r>
        <w:instrText>REF _Ref495053480 \r \h</w:instrText>
      </w:r>
      <w:r>
        <w:rPr>
          <w:sz w:val="22"/>
          <w:szCs w:val="22"/>
        </w:rPr>
      </w:r>
      <w:r>
        <w:fldChar w:fldCharType="separate"/>
      </w:r>
      <w:proofErr w:type="gramStart"/>
      <w:r w:rsidR="00732E50">
        <w:t>49</w:t>
      </w:r>
      <w:r>
        <w:fldChar w:fldCharType="end"/>
      </w:r>
      <w:r>
        <w:rPr>
          <w:sz w:val="22"/>
          <w:szCs w:val="22"/>
        </w:rPr>
        <w:t xml:space="preserve"> ,</w:t>
      </w:r>
      <w:proofErr w:type="gramEnd"/>
      <w:r>
        <w:rPr>
          <w:sz w:val="22"/>
          <w:szCs w:val="22"/>
        </w:rPr>
        <w:fldChar w:fldCharType="begin"/>
      </w:r>
      <w:r>
        <w:instrText>REF _Ref495053495 \r \h</w:instrText>
      </w:r>
      <w:r>
        <w:rPr>
          <w:sz w:val="22"/>
          <w:szCs w:val="22"/>
        </w:rPr>
      </w:r>
      <w:r>
        <w:fldChar w:fldCharType="separate"/>
      </w:r>
      <w:r w:rsidR="00732E50">
        <w:t>24</w:t>
      </w:r>
      <w:r>
        <w:fldChar w:fldCharType="end"/>
      </w:r>
      <w:r>
        <w:rPr>
          <w:sz w:val="22"/>
          <w:szCs w:val="22"/>
        </w:rPr>
        <w:t>]. Importantly, we have proven that such EC-based signatures are robust to the session-to-session variability, and can be obtained relying on a limited number of sessions (4-5 recordings of 5 minutes each). Proper machine-learning tools such as MLR are necessary to efficiently extract those signatures. We now discuss specific points.</w:t>
      </w:r>
    </w:p>
    <w:p w:rsidR="009B5FE5" w:rsidRDefault="009B5FE5"/>
    <w:p w:rsidR="009B5FE5" w:rsidRDefault="00B03EAD">
      <w:pPr>
        <w:rPr>
          <w:sz w:val="22"/>
          <w:szCs w:val="22"/>
        </w:rPr>
      </w:pPr>
      <w:r>
        <w:rPr>
          <w:sz w:val="22"/>
          <w:szCs w:val="22"/>
        </w:rPr>
        <w:t>The fundamental advancement of our study is the development of a reliable and well-benchmarked method, extending the previously published proofs of concept [</w:t>
      </w:r>
      <w:r>
        <w:rPr>
          <w:sz w:val="22"/>
          <w:szCs w:val="22"/>
        </w:rPr>
        <w:fldChar w:fldCharType="begin"/>
      </w:r>
      <w:r>
        <w:instrText>REF _Ref494997205 \r \h</w:instrText>
      </w:r>
      <w:r>
        <w:rPr>
          <w:sz w:val="22"/>
          <w:szCs w:val="22"/>
        </w:rPr>
      </w:r>
      <w:r>
        <w:fldChar w:fldCharType="separate"/>
      </w:r>
      <w:r w:rsidR="00732E50">
        <w:t>34</w:t>
      </w:r>
      <w:r>
        <w:fldChar w:fldCharType="end"/>
      </w:r>
      <w:proofErr w:type="gramStart"/>
      <w:r>
        <w:rPr>
          <w:sz w:val="22"/>
          <w:szCs w:val="22"/>
        </w:rPr>
        <w:t>,</w:t>
      </w:r>
      <w:proofErr w:type="gramEnd"/>
      <w:r>
        <w:rPr>
          <w:sz w:val="22"/>
          <w:szCs w:val="22"/>
        </w:rPr>
        <w:fldChar w:fldCharType="begin"/>
      </w:r>
      <w:r>
        <w:instrText>REF _Ref494997397 \r \h</w:instrText>
      </w:r>
      <w:r>
        <w:rPr>
          <w:sz w:val="22"/>
          <w:szCs w:val="22"/>
        </w:rPr>
      </w:r>
      <w:r>
        <w:fldChar w:fldCharType="separate"/>
      </w:r>
      <w:r w:rsidR="00732E50">
        <w:t>15</w:t>
      </w:r>
      <w:r>
        <w:fldChar w:fldCharType="end"/>
      </w:r>
      <w:r>
        <w:rPr>
          <w:sz w:val="22"/>
          <w:szCs w:val="22"/>
        </w:rPr>
        <w:t xml:space="preserve">]. EC discriminates subjects better than </w:t>
      </w:r>
      <w:proofErr w:type="spellStart"/>
      <w:r>
        <w:rPr>
          <w:sz w:val="22"/>
          <w:szCs w:val="22"/>
        </w:rPr>
        <w:t>corrFC</w:t>
      </w:r>
      <w:proofErr w:type="spellEnd"/>
      <w:r>
        <w:rPr>
          <w:sz w:val="22"/>
          <w:szCs w:val="22"/>
        </w:rPr>
        <w:t xml:space="preserve"> </w:t>
      </w:r>
      <w:r w:rsidR="00ED6FEB">
        <w:rPr>
          <w:sz w:val="22"/>
          <w:szCs w:val="22"/>
        </w:rPr>
        <w:t>(Figure 2), as well as with</w:t>
      </w:r>
      <w:r>
        <w:rPr>
          <w:sz w:val="22"/>
          <w:szCs w:val="22"/>
        </w:rPr>
        <w:t xml:space="preserve"> both classifiers MLR and </w:t>
      </w:r>
      <w:proofErr w:type="spellStart"/>
      <w:r>
        <w:rPr>
          <w:sz w:val="22"/>
          <w:szCs w:val="22"/>
        </w:rPr>
        <w:t>kNN</w:t>
      </w:r>
      <w:proofErr w:type="spellEnd"/>
      <w:r>
        <w:rPr>
          <w:sz w:val="22"/>
          <w:szCs w:val="22"/>
        </w:rPr>
        <w:t xml:space="preserve"> (</w:t>
      </w:r>
      <w:r w:rsidR="00ED6FEB">
        <w:rPr>
          <w:sz w:val="22"/>
          <w:szCs w:val="22"/>
        </w:rPr>
        <w:t xml:space="preserve">Figure </w:t>
      </w:r>
      <w:r>
        <w:rPr>
          <w:sz w:val="22"/>
          <w:szCs w:val="22"/>
        </w:rPr>
        <w:t>3). In particular, the generalization capability for EC is much more robust than FC when the classification becomes harder (few sessions per subject or many subjects to identify, Figure 3B</w:t>
      </w:r>
      <w:r w:rsidR="00DF7153">
        <w:rPr>
          <w:sz w:val="22"/>
          <w:szCs w:val="22"/>
        </w:rPr>
        <w:t>-C</w:t>
      </w:r>
      <w:r>
        <w:rPr>
          <w:sz w:val="22"/>
          <w:szCs w:val="22"/>
        </w:rPr>
        <w:t xml:space="preserve">). This confirms that the BOLD temporal structure – captured by the EC </w:t>
      </w:r>
      <w:r w:rsidR="00ED6FEB">
        <w:rPr>
          <w:sz w:val="22"/>
          <w:szCs w:val="22"/>
        </w:rPr>
        <w:t xml:space="preserve">after the bandpass filtering of the BOLD signals </w:t>
      </w:r>
      <w:r>
        <w:rPr>
          <w:sz w:val="22"/>
          <w:szCs w:val="22"/>
        </w:rPr>
        <w:t>– reflects the identity of the subject [</w:t>
      </w:r>
      <w:r>
        <w:rPr>
          <w:sz w:val="22"/>
          <w:szCs w:val="22"/>
        </w:rPr>
        <w:fldChar w:fldCharType="begin"/>
      </w:r>
      <w:r>
        <w:instrText>REF _Ref494997205 \r \h</w:instrText>
      </w:r>
      <w:r>
        <w:rPr>
          <w:sz w:val="22"/>
          <w:szCs w:val="22"/>
        </w:rPr>
      </w:r>
      <w:r>
        <w:fldChar w:fldCharType="separate"/>
      </w:r>
      <w:r w:rsidR="00732E50">
        <w:t>34</w:t>
      </w:r>
      <w:r>
        <w:fldChar w:fldCharType="end"/>
      </w:r>
      <w:r>
        <w:rPr>
          <w:sz w:val="22"/>
          <w:szCs w:val="22"/>
        </w:rPr>
        <w:t>], as previously shown for a task involving (or not) attention [</w:t>
      </w:r>
      <w:r>
        <w:rPr>
          <w:sz w:val="22"/>
          <w:szCs w:val="22"/>
        </w:rPr>
        <w:fldChar w:fldCharType="begin"/>
      </w:r>
      <w:r>
        <w:instrText>REF _Ref494997046 \r \h</w:instrText>
      </w:r>
      <w:r>
        <w:rPr>
          <w:sz w:val="22"/>
          <w:szCs w:val="22"/>
        </w:rPr>
      </w:r>
      <w:r>
        <w:fldChar w:fldCharType="separate"/>
      </w:r>
      <w:r w:rsidR="00732E50">
        <w:t>27</w:t>
      </w:r>
      <w:r>
        <w:fldChar w:fldCharType="end"/>
      </w:r>
      <w:r>
        <w:rPr>
          <w:sz w:val="22"/>
          <w:szCs w:val="22"/>
        </w:rPr>
        <w:t>] or for wake versus sleep [</w:t>
      </w:r>
      <w:r>
        <w:rPr>
          <w:sz w:val="22"/>
          <w:szCs w:val="22"/>
        </w:rPr>
        <w:fldChar w:fldCharType="begin"/>
      </w:r>
      <w:r>
        <w:instrText>REF _Ref494997056 \r \h</w:instrText>
      </w:r>
      <w:r>
        <w:rPr>
          <w:sz w:val="22"/>
          <w:szCs w:val="22"/>
        </w:rPr>
      </w:r>
      <w:r>
        <w:fldChar w:fldCharType="separate"/>
      </w:r>
      <w:r w:rsidR="00732E50">
        <w:t>35</w:t>
      </w:r>
      <w:r>
        <w:fldChar w:fldCharType="end"/>
      </w:r>
      <w:r>
        <w:rPr>
          <w:sz w:val="22"/>
          <w:szCs w:val="22"/>
        </w:rPr>
        <w:t xml:space="preserve">]. </w:t>
      </w:r>
      <w:r w:rsidR="00ED6FEB">
        <w:rPr>
          <w:sz w:val="22"/>
          <w:szCs w:val="22"/>
        </w:rPr>
        <w:t>The use of z-scores in the classification shows that the EC ranking (i.e., which brain connections have large weights among all) conveys individual information. The quasi-perfect identification shows that these EC patterns are very stable, as was found previously with FC across tasks [</w:t>
      </w:r>
      <w:r w:rsidR="00ED6FEB">
        <w:rPr>
          <w:sz w:val="22"/>
          <w:szCs w:val="22"/>
        </w:rPr>
        <w:fldChar w:fldCharType="begin"/>
      </w:r>
      <w:r w:rsidR="00ED6FEB">
        <w:rPr>
          <w:sz w:val="22"/>
          <w:szCs w:val="22"/>
        </w:rPr>
        <w:instrText xml:space="preserve"> REF _Ref495412864 \r \h </w:instrText>
      </w:r>
      <w:r w:rsidR="00ED6FEB">
        <w:rPr>
          <w:sz w:val="22"/>
          <w:szCs w:val="22"/>
        </w:rPr>
      </w:r>
      <w:r w:rsidR="00ED6FEB">
        <w:rPr>
          <w:sz w:val="22"/>
          <w:szCs w:val="22"/>
        </w:rPr>
        <w:fldChar w:fldCharType="separate"/>
      </w:r>
      <w:r w:rsidR="00732E50">
        <w:rPr>
          <w:sz w:val="22"/>
          <w:szCs w:val="22"/>
        </w:rPr>
        <w:t>15</w:t>
      </w:r>
      <w:r w:rsidR="00ED6FEB">
        <w:rPr>
          <w:sz w:val="22"/>
          <w:szCs w:val="22"/>
        </w:rPr>
        <w:fldChar w:fldCharType="end"/>
      </w:r>
      <w:proofErr w:type="gramStart"/>
      <w:r w:rsidR="00ED6FEB">
        <w:rPr>
          <w:sz w:val="22"/>
          <w:szCs w:val="22"/>
        </w:rPr>
        <w:t>,</w:t>
      </w:r>
      <w:proofErr w:type="gramEnd"/>
      <w:r w:rsidR="00ED6FEB">
        <w:rPr>
          <w:sz w:val="22"/>
          <w:szCs w:val="22"/>
        </w:rPr>
        <w:fldChar w:fldCharType="begin"/>
      </w:r>
      <w:r w:rsidR="00ED6FEB">
        <w:rPr>
          <w:sz w:val="22"/>
          <w:szCs w:val="22"/>
        </w:rPr>
        <w:instrText xml:space="preserve"> REF _Ref495412867 \r \h </w:instrText>
      </w:r>
      <w:r w:rsidR="00ED6FEB">
        <w:rPr>
          <w:sz w:val="22"/>
          <w:szCs w:val="22"/>
        </w:rPr>
      </w:r>
      <w:r w:rsidR="00ED6FEB">
        <w:rPr>
          <w:sz w:val="22"/>
          <w:szCs w:val="22"/>
        </w:rPr>
        <w:fldChar w:fldCharType="separate"/>
      </w:r>
      <w:r w:rsidR="00732E50">
        <w:rPr>
          <w:sz w:val="22"/>
          <w:szCs w:val="22"/>
        </w:rPr>
        <w:t>16</w:t>
      </w:r>
      <w:r w:rsidR="00ED6FEB">
        <w:rPr>
          <w:sz w:val="22"/>
          <w:szCs w:val="22"/>
        </w:rPr>
        <w:fldChar w:fldCharType="end"/>
      </w:r>
      <w:r w:rsidR="00ED6FEB">
        <w:rPr>
          <w:sz w:val="22"/>
          <w:szCs w:val="22"/>
        </w:rPr>
        <w:t>].</w:t>
      </w:r>
      <w:r w:rsidR="008C473D">
        <w:rPr>
          <w:sz w:val="22"/>
          <w:szCs w:val="22"/>
        </w:rPr>
        <w:t xml:space="preserve"> </w:t>
      </w:r>
      <w:r>
        <w:rPr>
          <w:sz w:val="22"/>
          <w:szCs w:val="22"/>
        </w:rPr>
        <w:t xml:space="preserve">Here the focus was on EC because it performed better than Σ estimates </w:t>
      </w:r>
      <w:r w:rsidR="00DF7153">
        <w:rPr>
          <w:sz w:val="22"/>
          <w:szCs w:val="22"/>
        </w:rPr>
        <w:t>for the resting-state fMRI</w:t>
      </w:r>
      <w:r>
        <w:rPr>
          <w:sz w:val="22"/>
          <w:szCs w:val="22"/>
        </w:rPr>
        <w:t>, but it has been recently shown that Σ is strongly affected when engaging a task condition [</w:t>
      </w:r>
      <w:r>
        <w:rPr>
          <w:sz w:val="22"/>
          <w:szCs w:val="22"/>
        </w:rPr>
        <w:fldChar w:fldCharType="begin"/>
      </w:r>
      <w:r>
        <w:instrText>REF _Ref495053283 \r \h</w:instrText>
      </w:r>
      <w:r>
        <w:rPr>
          <w:sz w:val="22"/>
          <w:szCs w:val="22"/>
        </w:rPr>
      </w:r>
      <w:r>
        <w:fldChar w:fldCharType="separate"/>
      </w:r>
      <w:r w:rsidR="00732E50">
        <w:t>21</w:t>
      </w:r>
      <w:r>
        <w:fldChar w:fldCharType="end"/>
      </w:r>
      <w:r>
        <w:rPr>
          <w:sz w:val="22"/>
          <w:szCs w:val="22"/>
        </w:rPr>
        <w:t>], so Σ might further improve the classification for conditions, in particular involving sensory stimuli.</w:t>
      </w:r>
    </w:p>
    <w:p w:rsidR="004221E5" w:rsidRDefault="004221E5"/>
    <w:p w:rsidR="009B5FE5" w:rsidRDefault="00B03EAD">
      <w:pPr>
        <w:rPr>
          <w:sz w:val="22"/>
          <w:szCs w:val="22"/>
        </w:rPr>
      </w:pPr>
      <w:r>
        <w:rPr>
          <w:sz w:val="22"/>
          <w:szCs w:val="22"/>
        </w:rPr>
        <w:t>Our whole-brain dynamic model is a continuous-time network with linear feedback that incorporates topological constraints from SC. EC corresponds to a maximum-likelihood estimate and can be very efficiently calculated for the whole brain with ~100 ROIs and each session with ~300 time points per ROI [</w:t>
      </w:r>
      <w:r>
        <w:rPr>
          <w:sz w:val="22"/>
          <w:szCs w:val="22"/>
        </w:rPr>
        <w:fldChar w:fldCharType="begin"/>
      </w:r>
      <w:r>
        <w:instrText>REF _Ref494997275 \r \h</w:instrText>
      </w:r>
      <w:r>
        <w:rPr>
          <w:sz w:val="22"/>
          <w:szCs w:val="22"/>
        </w:rPr>
      </w:r>
      <w:r>
        <w:fldChar w:fldCharType="separate"/>
      </w:r>
      <w:r w:rsidR="00732E50">
        <w:t>20</w:t>
      </w:r>
      <w:r>
        <w:fldChar w:fldCharType="end"/>
      </w:r>
      <w:proofErr w:type="gramStart"/>
      <w:r>
        <w:rPr>
          <w:sz w:val="22"/>
          <w:szCs w:val="22"/>
        </w:rPr>
        <w:t>,</w:t>
      </w:r>
      <w:proofErr w:type="gramEnd"/>
      <w:r>
        <w:rPr>
          <w:sz w:val="22"/>
          <w:szCs w:val="22"/>
        </w:rPr>
        <w:fldChar w:fldCharType="begin"/>
      </w:r>
      <w:r>
        <w:instrText>REF _Ref495053283 \r \h</w:instrText>
      </w:r>
      <w:r>
        <w:rPr>
          <w:sz w:val="22"/>
          <w:szCs w:val="22"/>
        </w:rPr>
      </w:r>
      <w:r>
        <w:fldChar w:fldCharType="separate"/>
      </w:r>
      <w:r w:rsidR="00732E50">
        <w:t>21</w:t>
      </w:r>
      <w:r>
        <w:fldChar w:fldCharType="end"/>
      </w:r>
      <w:r>
        <w:rPr>
          <w:sz w:val="22"/>
          <w:szCs w:val="22"/>
        </w:rPr>
        <w:t>]. Our results show that, although the dynamic model and estimation procedure are a simplification compared to the dynamic causal model with hemodynamics and Bayesian machinery [</w:t>
      </w:r>
      <w:r>
        <w:rPr>
          <w:sz w:val="22"/>
          <w:szCs w:val="22"/>
        </w:rPr>
        <w:fldChar w:fldCharType="begin"/>
      </w:r>
      <w:r>
        <w:instrText>REF _Ref495053673 \r \h</w:instrText>
      </w:r>
      <w:r>
        <w:rPr>
          <w:sz w:val="22"/>
          <w:szCs w:val="22"/>
        </w:rPr>
      </w:r>
      <w:r>
        <w:fldChar w:fldCharType="separate"/>
      </w:r>
      <w:r w:rsidR="00732E50">
        <w:t>44</w:t>
      </w:r>
      <w:r>
        <w:fldChar w:fldCharType="end"/>
      </w:r>
      <w:r>
        <w:rPr>
          <w:sz w:val="22"/>
          <w:szCs w:val="22"/>
        </w:rPr>
        <w:t xml:space="preserve">], it nonetheless provides powerful signatures that can be used for discrimination between subjects and conditions. Our study has focused on two coarse </w:t>
      </w:r>
      <w:proofErr w:type="spellStart"/>
      <w:r>
        <w:rPr>
          <w:sz w:val="22"/>
          <w:szCs w:val="22"/>
        </w:rPr>
        <w:t>parcellations</w:t>
      </w:r>
      <w:proofErr w:type="spellEnd"/>
      <w:r>
        <w:rPr>
          <w:sz w:val="22"/>
          <w:szCs w:val="22"/>
        </w:rPr>
        <w:t xml:space="preserve"> covering the whole brain [</w:t>
      </w:r>
      <w:r>
        <w:rPr>
          <w:sz w:val="22"/>
          <w:szCs w:val="22"/>
        </w:rPr>
        <w:fldChar w:fldCharType="begin"/>
      </w:r>
      <w:r>
        <w:instrText>REF _Ref495059294 \r \h</w:instrText>
      </w:r>
      <w:r>
        <w:rPr>
          <w:sz w:val="22"/>
          <w:szCs w:val="22"/>
        </w:rPr>
      </w:r>
      <w:r>
        <w:fldChar w:fldCharType="separate"/>
      </w:r>
      <w:r w:rsidR="00732E50">
        <w:t>46</w:t>
      </w:r>
      <w:r>
        <w:fldChar w:fldCharType="end"/>
      </w:r>
      <w:r>
        <w:rPr>
          <w:sz w:val="22"/>
          <w:szCs w:val="22"/>
        </w:rPr>
        <w:t>] or cortex [</w:t>
      </w:r>
      <w:r>
        <w:rPr>
          <w:sz w:val="22"/>
          <w:szCs w:val="22"/>
        </w:rPr>
        <w:fldChar w:fldCharType="begin"/>
      </w:r>
      <w:r>
        <w:instrText>REF _Ref495059174 \r \h</w:instrText>
      </w:r>
      <w:r>
        <w:rPr>
          <w:sz w:val="22"/>
          <w:szCs w:val="22"/>
        </w:rPr>
      </w:r>
      <w:r>
        <w:fldChar w:fldCharType="separate"/>
      </w:r>
      <w:r w:rsidR="00732E50">
        <w:t>26</w:t>
      </w:r>
      <w:r>
        <w:fldChar w:fldCharType="end"/>
      </w:r>
      <w:r>
        <w:rPr>
          <w:sz w:val="22"/>
          <w:szCs w:val="22"/>
        </w:rPr>
        <w:t xml:space="preserve">]. Although the two </w:t>
      </w:r>
      <w:proofErr w:type="spellStart"/>
      <w:r>
        <w:rPr>
          <w:sz w:val="22"/>
          <w:szCs w:val="22"/>
        </w:rPr>
        <w:t>parcellations</w:t>
      </w:r>
      <w:proofErr w:type="spellEnd"/>
      <w:r>
        <w:rPr>
          <w:sz w:val="22"/>
          <w:szCs w:val="22"/>
        </w:rPr>
        <w:t xml:space="preserve"> where applied to different datasets we did not observe significant difference in the performance of the classifiers. Much work has been done recently to correct the bias due to the use of specific </w:t>
      </w:r>
      <w:proofErr w:type="spellStart"/>
      <w:r>
        <w:rPr>
          <w:sz w:val="22"/>
          <w:szCs w:val="22"/>
        </w:rPr>
        <w:t>parcellations</w:t>
      </w:r>
      <w:proofErr w:type="spellEnd"/>
      <w:r>
        <w:rPr>
          <w:sz w:val="22"/>
          <w:szCs w:val="22"/>
        </w:rPr>
        <w:t xml:space="preserve"> [</w:t>
      </w:r>
      <w:r>
        <w:rPr>
          <w:sz w:val="22"/>
          <w:szCs w:val="22"/>
        </w:rPr>
        <w:fldChar w:fldCharType="begin"/>
      </w:r>
      <w:r>
        <w:instrText>REF _Ref495053702 \r \h</w:instrText>
      </w:r>
      <w:r>
        <w:rPr>
          <w:sz w:val="22"/>
          <w:szCs w:val="22"/>
        </w:rPr>
      </w:r>
      <w:r>
        <w:fldChar w:fldCharType="separate"/>
      </w:r>
      <w:r w:rsidR="00732E50">
        <w:t>8</w:t>
      </w:r>
      <w:r>
        <w:fldChar w:fldCharType="end"/>
      </w:r>
      <w:r>
        <w:rPr>
          <w:sz w:val="22"/>
          <w:szCs w:val="22"/>
        </w:rPr>
        <w:t xml:space="preserve">]; for our purpose, more refined </w:t>
      </w:r>
      <w:proofErr w:type="spellStart"/>
      <w:r>
        <w:rPr>
          <w:sz w:val="22"/>
          <w:szCs w:val="22"/>
        </w:rPr>
        <w:t>parcellations</w:t>
      </w:r>
      <w:proofErr w:type="spellEnd"/>
      <w:r>
        <w:rPr>
          <w:sz w:val="22"/>
          <w:szCs w:val="22"/>
        </w:rPr>
        <w:t xml:space="preserve"> may entail better discriminability in higher-dimensional spaces, but raise issues for the EC estimation robustness. On another ground, preprocessing using PCA was not found to significantly enhance the performance here. Nonetheless, PCA may be useful for datasets with larger number of subjects and conditions</w:t>
      </w:r>
      <w:r w:rsidR="008C473D">
        <w:rPr>
          <w:sz w:val="22"/>
          <w:szCs w:val="22"/>
        </w:rPr>
        <w:t xml:space="preserve"> [</w:t>
      </w:r>
      <w:r w:rsidR="008C473D">
        <w:fldChar w:fldCharType="begin"/>
      </w:r>
      <w:r w:rsidR="008C473D">
        <w:instrText xml:space="preserve"> REF _Ref495410842 \r \h </w:instrText>
      </w:r>
      <w:r w:rsidR="008C473D">
        <w:fldChar w:fldCharType="separate"/>
      </w:r>
      <w:r w:rsidR="00732E50">
        <w:t>38</w:t>
      </w:r>
      <w:r w:rsidR="008C473D">
        <w:fldChar w:fldCharType="end"/>
      </w:r>
      <w:r w:rsidR="008C473D">
        <w:rPr>
          <w:sz w:val="22"/>
          <w:szCs w:val="22"/>
        </w:rPr>
        <w:t>]</w:t>
      </w:r>
      <w:r>
        <w:rPr>
          <w:sz w:val="22"/>
          <w:szCs w:val="22"/>
        </w:rPr>
        <w:t xml:space="preserve">. </w:t>
      </w:r>
      <w:r w:rsidR="00A97D9A">
        <w:rPr>
          <w:sz w:val="22"/>
          <w:szCs w:val="22"/>
        </w:rPr>
        <w:t>Eventually</w:t>
      </w:r>
      <w:r>
        <w:rPr>
          <w:sz w:val="22"/>
          <w:szCs w:val="22"/>
        </w:rPr>
        <w:t xml:space="preserve">, the generalization capability is </w:t>
      </w:r>
      <w:r>
        <w:rPr>
          <w:i/>
          <w:sz w:val="22"/>
          <w:szCs w:val="22"/>
        </w:rPr>
        <w:t>the</w:t>
      </w:r>
      <w:r>
        <w:rPr>
          <w:sz w:val="22"/>
          <w:szCs w:val="22"/>
        </w:rPr>
        <w:t xml:space="preserve"> criterion for the classification performance and further work is needed to define a suitable </w:t>
      </w:r>
      <w:r w:rsidR="00A97D9A">
        <w:rPr>
          <w:sz w:val="22"/>
          <w:szCs w:val="22"/>
        </w:rPr>
        <w:t xml:space="preserve">scale </w:t>
      </w:r>
      <w:r>
        <w:rPr>
          <w:sz w:val="22"/>
          <w:szCs w:val="22"/>
        </w:rPr>
        <w:t xml:space="preserve">for applications with </w:t>
      </w:r>
      <w:r w:rsidR="00A97D9A">
        <w:rPr>
          <w:sz w:val="22"/>
          <w:szCs w:val="22"/>
        </w:rPr>
        <w:t xml:space="preserve">more </w:t>
      </w:r>
      <w:r>
        <w:rPr>
          <w:sz w:val="22"/>
          <w:szCs w:val="22"/>
        </w:rPr>
        <w:t>subjects and conditions.</w:t>
      </w:r>
    </w:p>
    <w:p w:rsidR="009B5FE5" w:rsidRDefault="009B5FE5"/>
    <w:p w:rsidR="009B5FE5" w:rsidRDefault="00B03EAD">
      <w:pPr>
        <w:rPr>
          <w:sz w:val="22"/>
          <w:szCs w:val="22"/>
        </w:rPr>
      </w:pPr>
      <w:r>
        <w:rPr>
          <w:sz w:val="22"/>
          <w:szCs w:val="22"/>
        </w:rPr>
        <w:t>We have found that very few links (&lt;4%) were sufficient to classify perfectly 30 subjects from Dataset B (Figure 3C) and both subjects and conditions in Dataset C (Figure 4D). For a larger cohort [</w:t>
      </w:r>
      <w:r>
        <w:rPr>
          <w:sz w:val="22"/>
          <w:szCs w:val="22"/>
        </w:rPr>
        <w:fldChar w:fldCharType="begin"/>
      </w:r>
      <w:r>
        <w:instrText>REF _Ref494997397 \r \h</w:instrText>
      </w:r>
      <w:r>
        <w:rPr>
          <w:sz w:val="22"/>
          <w:szCs w:val="22"/>
        </w:rPr>
      </w:r>
      <w:r>
        <w:fldChar w:fldCharType="separate"/>
      </w:r>
      <w:r w:rsidR="00732E50">
        <w:t>15</w:t>
      </w:r>
      <w:r>
        <w:fldChar w:fldCharType="end"/>
      </w:r>
      <w:r>
        <w:rPr>
          <w:sz w:val="22"/>
          <w:szCs w:val="22"/>
        </w:rPr>
        <w:t>] and more tasks [</w:t>
      </w:r>
      <w:r>
        <w:rPr>
          <w:sz w:val="22"/>
          <w:szCs w:val="22"/>
        </w:rPr>
        <w:fldChar w:fldCharType="begin"/>
      </w:r>
      <w:r>
        <w:instrText>REF _Ref495053495 \r \h</w:instrText>
      </w:r>
      <w:r>
        <w:rPr>
          <w:sz w:val="22"/>
          <w:szCs w:val="22"/>
        </w:rPr>
      </w:r>
      <w:r>
        <w:fldChar w:fldCharType="separate"/>
      </w:r>
      <w:r w:rsidR="00732E50">
        <w:t>24</w:t>
      </w:r>
      <w:r>
        <w:fldChar w:fldCharType="end"/>
      </w:r>
      <w:r>
        <w:rPr>
          <w:sz w:val="22"/>
          <w:szCs w:val="22"/>
        </w:rPr>
        <w:t>], we expect this number to grow and the infra/supra-linear dependency with the subject number should be addressed carefully. Those support networks for the twofold classification (subject and condition) show several noticeable differences (Figure 5). The subject network is large, almost fully connected, distributed over the two hemispheres (with more links within the left one) and concentrated in the cingulate and frontal areas. This suggests subject-specific dynamics within areas involved in high-level functions and overlapping with the default mode network [</w:t>
      </w:r>
      <w:r>
        <w:rPr>
          <w:sz w:val="22"/>
          <w:szCs w:val="22"/>
        </w:rPr>
        <w:fldChar w:fldCharType="begin"/>
      </w:r>
      <w:r>
        <w:instrText>REF _Ref494997000 \r \h</w:instrText>
      </w:r>
      <w:r>
        <w:rPr>
          <w:sz w:val="22"/>
          <w:szCs w:val="22"/>
        </w:rPr>
      </w:r>
      <w:r>
        <w:fldChar w:fldCharType="separate"/>
      </w:r>
      <w:r w:rsidR="00732E50">
        <w:t>39</w:t>
      </w:r>
      <w:r>
        <w:fldChar w:fldCharType="end"/>
      </w:r>
      <w:r>
        <w:rPr>
          <w:sz w:val="22"/>
          <w:szCs w:val="22"/>
        </w:rPr>
        <w:t>]. This interpretation of EC in terms of brain communication comes from the directed nature of EC, which considers the propagation of BOLD activity. It follows that the discriminative EC patterns may reflect heterogeneities in the interactions between the different neural subsystems (e.g., frontal to cingulate in Figure 5) and the propagation of information between them [</w:t>
      </w:r>
      <w:r>
        <w:rPr>
          <w:sz w:val="22"/>
          <w:szCs w:val="22"/>
        </w:rPr>
        <w:fldChar w:fldCharType="begin"/>
      </w:r>
      <w:r>
        <w:instrText>REF _Ref495053812 \r \h</w:instrText>
      </w:r>
      <w:r>
        <w:rPr>
          <w:sz w:val="22"/>
          <w:szCs w:val="22"/>
        </w:rPr>
      </w:r>
      <w:r>
        <w:fldChar w:fldCharType="separate"/>
      </w:r>
      <w:r w:rsidR="00732E50">
        <w:t>12</w:t>
      </w:r>
      <w:r>
        <w:fldChar w:fldCharType="end"/>
      </w:r>
      <w:proofErr w:type="gramStart"/>
      <w:r>
        <w:rPr>
          <w:sz w:val="22"/>
          <w:szCs w:val="22"/>
        </w:rPr>
        <w:t>,</w:t>
      </w:r>
      <w:proofErr w:type="gramEnd"/>
      <w:r>
        <w:rPr>
          <w:sz w:val="22"/>
          <w:szCs w:val="22"/>
        </w:rPr>
        <w:fldChar w:fldCharType="begin"/>
      </w:r>
      <w:r>
        <w:instrText>REF _Ref495053820 \r \h</w:instrText>
      </w:r>
      <w:r>
        <w:rPr>
          <w:sz w:val="22"/>
          <w:szCs w:val="22"/>
        </w:rPr>
      </w:r>
      <w:r>
        <w:fldChar w:fldCharType="separate"/>
      </w:r>
      <w:r w:rsidR="00732E50">
        <w:t>13</w:t>
      </w:r>
      <w:r>
        <w:fldChar w:fldCharType="end"/>
      </w:r>
      <w:r>
        <w:rPr>
          <w:sz w:val="22"/>
          <w:szCs w:val="22"/>
        </w:rPr>
        <w:t>]. We also found a much higher percentage of contralateral links for condition than subject. This is in line with strong inter-hemispheric interactions observed for the same dataset with community analysis [</w:t>
      </w:r>
      <w:r>
        <w:rPr>
          <w:sz w:val="22"/>
          <w:szCs w:val="22"/>
        </w:rPr>
        <w:fldChar w:fldCharType="begin"/>
      </w:r>
      <w:r>
        <w:instrText>REF _Ref495053283 \r \h</w:instrText>
      </w:r>
      <w:r>
        <w:rPr>
          <w:sz w:val="22"/>
          <w:szCs w:val="22"/>
        </w:rPr>
      </w:r>
      <w:r>
        <w:fldChar w:fldCharType="separate"/>
      </w:r>
      <w:r w:rsidR="00732E50">
        <w:t>21</w:t>
      </w:r>
      <w:r>
        <w:fldChar w:fldCharType="end"/>
      </w:r>
      <w:r>
        <w:rPr>
          <w:sz w:val="22"/>
          <w:szCs w:val="22"/>
        </w:rPr>
        <w:t>]. As expected with the movie viewing condition studied here, links in the visual and temporal areas are discriminative.</w:t>
      </w:r>
    </w:p>
    <w:p w:rsidR="009B5FE5" w:rsidRDefault="009B5FE5"/>
    <w:p w:rsidR="009B5FE5" w:rsidRDefault="00B03EAD">
      <w:pPr>
        <w:rPr>
          <w:sz w:val="22"/>
          <w:szCs w:val="22"/>
        </w:rPr>
      </w:pPr>
      <w:r>
        <w:rPr>
          <w:sz w:val="22"/>
          <w:szCs w:val="22"/>
        </w:rPr>
        <w:t xml:space="preserve">The idea of personalized medicine </w:t>
      </w:r>
      <w:r w:rsidR="00AD1B8A">
        <w:rPr>
          <w:sz w:val="22"/>
          <w:szCs w:val="22"/>
        </w:rPr>
        <w:t xml:space="preserve">using neuroimaging </w:t>
      </w:r>
      <w:r>
        <w:rPr>
          <w:sz w:val="22"/>
          <w:szCs w:val="22"/>
        </w:rPr>
        <w:t>to characterize brain disorders at the patient level is emerging [</w:t>
      </w:r>
      <w:r w:rsidR="00AD1B8A">
        <w:rPr>
          <w:sz w:val="22"/>
          <w:szCs w:val="22"/>
        </w:rPr>
        <w:fldChar w:fldCharType="begin"/>
      </w:r>
      <w:r w:rsidR="00AD1B8A">
        <w:instrText>REF _Ref494997079 \r \h</w:instrText>
      </w:r>
      <w:r w:rsidR="00AD1B8A">
        <w:rPr>
          <w:sz w:val="22"/>
          <w:szCs w:val="22"/>
        </w:rPr>
      </w:r>
      <w:r w:rsidR="00AD1B8A">
        <w:fldChar w:fldCharType="separate"/>
      </w:r>
      <w:r w:rsidR="00732E50">
        <w:t>33</w:t>
      </w:r>
      <w:r w:rsidR="00AD1B8A">
        <w:fldChar w:fldCharType="end"/>
      </w:r>
      <w:proofErr w:type="gramStart"/>
      <w:r w:rsidR="00AD1B8A">
        <w:t>,</w:t>
      </w:r>
      <w:proofErr w:type="gramEnd"/>
      <w:r>
        <w:rPr>
          <w:sz w:val="22"/>
          <w:szCs w:val="22"/>
        </w:rPr>
        <w:fldChar w:fldCharType="begin"/>
      </w:r>
      <w:r>
        <w:instrText>REF _Ref495053480 \r \h</w:instrText>
      </w:r>
      <w:r>
        <w:rPr>
          <w:sz w:val="22"/>
          <w:szCs w:val="22"/>
        </w:rPr>
      </w:r>
      <w:r>
        <w:fldChar w:fldCharType="separate"/>
      </w:r>
      <w:r w:rsidR="00732E50">
        <w:t>49</w:t>
      </w:r>
      <w:r>
        <w:fldChar w:fldCharType="end"/>
      </w:r>
      <w:r>
        <w:rPr>
          <w:sz w:val="22"/>
          <w:szCs w:val="22"/>
        </w:rPr>
        <w:t>]. The development of tailored therapeutic protocols [</w:t>
      </w:r>
      <w:r>
        <w:rPr>
          <w:sz w:val="22"/>
          <w:szCs w:val="22"/>
        </w:rPr>
        <w:fldChar w:fldCharType="begin"/>
      </w:r>
      <w:r>
        <w:instrText>REF _Ref495053898 \r \h</w:instrText>
      </w:r>
      <w:r>
        <w:rPr>
          <w:sz w:val="22"/>
          <w:szCs w:val="22"/>
        </w:rPr>
      </w:r>
      <w:r>
        <w:fldChar w:fldCharType="separate"/>
      </w:r>
      <w:r w:rsidR="00732E50">
        <w:t>42</w:t>
      </w:r>
      <w:r>
        <w:fldChar w:fldCharType="end"/>
      </w:r>
      <w:r>
        <w:rPr>
          <w:sz w:val="22"/>
          <w:szCs w:val="22"/>
        </w:rPr>
        <w:t xml:space="preserve">] </w:t>
      </w:r>
      <w:r w:rsidR="00AD1B8A">
        <w:rPr>
          <w:sz w:val="22"/>
          <w:szCs w:val="22"/>
        </w:rPr>
        <w:t xml:space="preserve">– </w:t>
      </w:r>
      <w:r>
        <w:rPr>
          <w:sz w:val="22"/>
          <w:szCs w:val="22"/>
        </w:rPr>
        <w:t>to</w:t>
      </w:r>
      <w:r w:rsidR="00AD1B8A">
        <w:rPr>
          <w:sz w:val="22"/>
          <w:szCs w:val="22"/>
        </w:rPr>
        <w:t xml:space="preserve"> </w:t>
      </w:r>
      <w:r>
        <w:rPr>
          <w:sz w:val="22"/>
          <w:szCs w:val="22"/>
        </w:rPr>
        <w:t xml:space="preserve">optimize recovery and minimize adverse effects </w:t>
      </w:r>
      <w:r w:rsidR="00AD1B8A">
        <w:rPr>
          <w:sz w:val="22"/>
          <w:szCs w:val="22"/>
        </w:rPr>
        <w:t xml:space="preserve">– </w:t>
      </w:r>
      <w:r>
        <w:rPr>
          <w:sz w:val="22"/>
          <w:szCs w:val="22"/>
        </w:rPr>
        <w:t>requires</w:t>
      </w:r>
      <w:r w:rsidR="00AD1B8A">
        <w:rPr>
          <w:sz w:val="22"/>
          <w:szCs w:val="22"/>
        </w:rPr>
        <w:t xml:space="preserve"> </w:t>
      </w:r>
      <w:r>
        <w:rPr>
          <w:sz w:val="22"/>
          <w:szCs w:val="22"/>
        </w:rPr>
        <w:t xml:space="preserve">quantitative tools that </w:t>
      </w:r>
      <w:r w:rsidR="00AD1B8A">
        <w:rPr>
          <w:sz w:val="22"/>
          <w:szCs w:val="22"/>
        </w:rPr>
        <w:t xml:space="preserve">deliver </w:t>
      </w:r>
      <w:r>
        <w:rPr>
          <w:sz w:val="22"/>
          <w:szCs w:val="22"/>
        </w:rPr>
        <w:t xml:space="preserve">a precise diagnostic of the patient's evolution. </w:t>
      </w:r>
      <w:r w:rsidR="00AD1B8A">
        <w:rPr>
          <w:sz w:val="22"/>
          <w:szCs w:val="22"/>
        </w:rPr>
        <w:t xml:space="preserve">Our proposed </w:t>
      </w:r>
      <w:r>
        <w:rPr>
          <w:sz w:val="22"/>
          <w:szCs w:val="22"/>
        </w:rPr>
        <w:t xml:space="preserve">scheme is to follow a patient's trace over time in the (high-dimensional) EC space: </w:t>
      </w:r>
      <w:r w:rsidR="007A3747">
        <w:rPr>
          <w:sz w:val="22"/>
          <w:szCs w:val="22"/>
        </w:rPr>
        <w:t xml:space="preserve">extending the diagram in </w:t>
      </w:r>
      <w:r>
        <w:rPr>
          <w:sz w:val="22"/>
          <w:szCs w:val="22"/>
        </w:rPr>
        <w:t xml:space="preserve">Figure 4A, the classification </w:t>
      </w:r>
      <w:r w:rsidR="007A3747">
        <w:rPr>
          <w:sz w:val="22"/>
          <w:szCs w:val="22"/>
        </w:rPr>
        <w:t xml:space="preserve">should be extended to a three-fold space (subject, task and pathology), the latter dimension </w:t>
      </w:r>
      <w:r>
        <w:rPr>
          <w:sz w:val="22"/>
          <w:szCs w:val="22"/>
        </w:rPr>
        <w:t>correspond</w:t>
      </w:r>
      <w:r w:rsidR="007A3747">
        <w:rPr>
          <w:sz w:val="22"/>
          <w:szCs w:val="22"/>
        </w:rPr>
        <w:t>ing</w:t>
      </w:r>
      <w:r>
        <w:rPr>
          <w:sz w:val="22"/>
          <w:szCs w:val="22"/>
        </w:rPr>
        <w:t xml:space="preserve"> to healthy </w:t>
      </w:r>
      <w:r w:rsidR="007A3747">
        <w:rPr>
          <w:sz w:val="22"/>
          <w:szCs w:val="22"/>
        </w:rPr>
        <w:t>versus</w:t>
      </w:r>
      <w:r>
        <w:rPr>
          <w:sz w:val="22"/>
          <w:szCs w:val="22"/>
        </w:rPr>
        <w:t xml:space="preserve"> pathologi</w:t>
      </w:r>
      <w:r w:rsidR="007A3747">
        <w:rPr>
          <w:sz w:val="22"/>
          <w:szCs w:val="22"/>
        </w:rPr>
        <w:t>cal states. O</w:t>
      </w:r>
      <w:r>
        <w:rPr>
          <w:sz w:val="22"/>
          <w:szCs w:val="22"/>
        </w:rPr>
        <w:t xml:space="preserve">ne (or several) </w:t>
      </w:r>
      <w:r w:rsidR="007A3747">
        <w:rPr>
          <w:sz w:val="22"/>
          <w:szCs w:val="22"/>
        </w:rPr>
        <w:t xml:space="preserve">pathology-specific </w:t>
      </w:r>
      <w:r>
        <w:rPr>
          <w:sz w:val="22"/>
          <w:szCs w:val="22"/>
        </w:rPr>
        <w:t xml:space="preserve">signature(s) </w:t>
      </w:r>
      <w:r w:rsidR="007A3747">
        <w:rPr>
          <w:sz w:val="22"/>
          <w:szCs w:val="22"/>
        </w:rPr>
        <w:t>will be</w:t>
      </w:r>
      <w:r>
        <w:rPr>
          <w:sz w:val="22"/>
          <w:szCs w:val="22"/>
        </w:rPr>
        <w:t xml:space="preserve"> extracted from resting-state [</w:t>
      </w:r>
      <w:r>
        <w:rPr>
          <w:sz w:val="22"/>
          <w:szCs w:val="22"/>
        </w:rPr>
        <w:fldChar w:fldCharType="begin"/>
      </w:r>
      <w:r>
        <w:instrText>REF _Ref494997091 \r \h</w:instrText>
      </w:r>
      <w:r>
        <w:rPr>
          <w:sz w:val="22"/>
          <w:szCs w:val="22"/>
        </w:rPr>
      </w:r>
      <w:r>
        <w:fldChar w:fldCharType="separate"/>
      </w:r>
      <w:r w:rsidR="00732E50">
        <w:t>25</w:t>
      </w:r>
      <w:r>
        <w:fldChar w:fldCharType="end"/>
      </w:r>
      <w:r>
        <w:rPr>
          <w:sz w:val="22"/>
          <w:szCs w:val="22"/>
        </w:rPr>
        <w:t>] or task-evoked fMRI</w:t>
      </w:r>
      <w:r w:rsidR="007A3747">
        <w:rPr>
          <w:sz w:val="22"/>
          <w:szCs w:val="22"/>
        </w:rPr>
        <w:t>; specific tasks may indeed reveal powerful signatures for certain pathologies, e.g., memory exercises for Alzheimer [</w:t>
      </w:r>
      <w:r w:rsidR="007A3747">
        <w:rPr>
          <w:sz w:val="22"/>
          <w:szCs w:val="22"/>
        </w:rPr>
        <w:fldChar w:fldCharType="begin"/>
      </w:r>
      <w:r w:rsidR="007A3747">
        <w:instrText>REF _Ref494997099 \r \h</w:instrText>
      </w:r>
      <w:r w:rsidR="007A3747">
        <w:rPr>
          <w:sz w:val="22"/>
          <w:szCs w:val="22"/>
        </w:rPr>
      </w:r>
      <w:r w:rsidR="007A3747">
        <w:fldChar w:fldCharType="separate"/>
      </w:r>
      <w:r w:rsidR="00732E50">
        <w:t>30</w:t>
      </w:r>
      <w:r w:rsidR="007A3747">
        <w:fldChar w:fldCharType="end"/>
      </w:r>
      <w:r w:rsidR="007A3747">
        <w:rPr>
          <w:sz w:val="22"/>
          <w:szCs w:val="22"/>
        </w:rPr>
        <w:t>]</w:t>
      </w:r>
      <w:r>
        <w:rPr>
          <w:sz w:val="22"/>
          <w:szCs w:val="22"/>
        </w:rPr>
        <w:t xml:space="preserve">. </w:t>
      </w:r>
      <w:r w:rsidR="007A3747">
        <w:rPr>
          <w:sz w:val="22"/>
          <w:szCs w:val="22"/>
        </w:rPr>
        <w:t>We expect these signatures to be much more complex [</w:t>
      </w:r>
      <w:r w:rsidR="007A3747">
        <w:rPr>
          <w:sz w:val="22"/>
          <w:szCs w:val="22"/>
        </w:rPr>
        <w:fldChar w:fldCharType="begin"/>
      </w:r>
      <w:r w:rsidR="007A3747">
        <w:instrText>REF _Ref495052966 \r \h</w:instrText>
      </w:r>
      <w:r w:rsidR="007A3747">
        <w:rPr>
          <w:sz w:val="22"/>
          <w:szCs w:val="22"/>
        </w:rPr>
      </w:r>
      <w:r w:rsidR="007A3747">
        <w:fldChar w:fldCharType="separate"/>
      </w:r>
      <w:r w:rsidR="00732E50">
        <w:t>5</w:t>
      </w:r>
      <w:r w:rsidR="007A3747">
        <w:fldChar w:fldCharType="end"/>
      </w:r>
      <w:r w:rsidR="007A3747">
        <w:rPr>
          <w:sz w:val="22"/>
          <w:szCs w:val="22"/>
        </w:rPr>
        <w:t xml:space="preserve">] than </w:t>
      </w:r>
      <w:r w:rsidR="00C57BEC">
        <w:rPr>
          <w:sz w:val="22"/>
          <w:szCs w:val="22"/>
        </w:rPr>
        <w:t xml:space="preserve">that </w:t>
      </w:r>
      <w:r w:rsidR="007A3747">
        <w:rPr>
          <w:sz w:val="22"/>
          <w:szCs w:val="22"/>
        </w:rPr>
        <w:t>for movie viewing (Figure 5).</w:t>
      </w:r>
      <w:r>
        <w:rPr>
          <w:sz w:val="22"/>
          <w:szCs w:val="22"/>
        </w:rPr>
        <w:t>The generalization capability of prediction methods to future (unseen) data [</w:t>
      </w:r>
      <w:r>
        <w:rPr>
          <w:sz w:val="22"/>
          <w:szCs w:val="22"/>
        </w:rPr>
        <w:fldChar w:fldCharType="begin"/>
      </w:r>
      <w:r>
        <w:instrText>REF _Ref495053378 \r \h</w:instrText>
      </w:r>
      <w:r>
        <w:rPr>
          <w:sz w:val="22"/>
          <w:szCs w:val="22"/>
        </w:rPr>
      </w:r>
      <w:r>
        <w:fldChar w:fldCharType="separate"/>
      </w:r>
      <w:r w:rsidR="00732E50">
        <w:t>29</w:t>
      </w:r>
      <w:r>
        <w:fldChar w:fldCharType="end"/>
      </w:r>
      <w:r>
        <w:rPr>
          <w:sz w:val="22"/>
          <w:szCs w:val="22"/>
        </w:rPr>
        <w:t xml:space="preserve">] is crucial in </w:t>
      </w:r>
      <w:r w:rsidR="007A3747">
        <w:rPr>
          <w:sz w:val="22"/>
          <w:szCs w:val="22"/>
        </w:rPr>
        <w:t xml:space="preserve">this </w:t>
      </w:r>
      <w:r>
        <w:rPr>
          <w:sz w:val="22"/>
          <w:szCs w:val="22"/>
        </w:rPr>
        <w:t xml:space="preserve">clinical </w:t>
      </w:r>
      <w:r w:rsidR="007A3747">
        <w:rPr>
          <w:sz w:val="22"/>
          <w:szCs w:val="22"/>
        </w:rPr>
        <w:t>context</w:t>
      </w:r>
      <w:r>
        <w:rPr>
          <w:sz w:val="22"/>
          <w:szCs w:val="22"/>
        </w:rPr>
        <w:t xml:space="preserve">. To this end, our method disentangles </w:t>
      </w:r>
      <w:r w:rsidR="007A3747">
        <w:rPr>
          <w:sz w:val="22"/>
          <w:szCs w:val="22"/>
        </w:rPr>
        <w:t xml:space="preserve">the diverse </w:t>
      </w:r>
      <w:r>
        <w:rPr>
          <w:sz w:val="22"/>
          <w:szCs w:val="22"/>
        </w:rPr>
        <w:t xml:space="preserve">signatures, while properly conditioning out the day-to-day </w:t>
      </w:r>
      <w:r w:rsidR="007A3747">
        <w:rPr>
          <w:sz w:val="22"/>
          <w:szCs w:val="22"/>
        </w:rPr>
        <w:t xml:space="preserve">fMRI </w:t>
      </w:r>
      <w:r>
        <w:rPr>
          <w:sz w:val="22"/>
          <w:szCs w:val="22"/>
        </w:rPr>
        <w:t>variability (as uninformative intrinsic noise). This provides a practical solution to the recent criticism that “a major reason for disappointing progress of psychiatric diagnostics and nosology is the lack of tests which enable mechanistic inference on disease processes within individual patients” [</w:t>
      </w:r>
      <w:r>
        <w:rPr>
          <w:sz w:val="22"/>
          <w:szCs w:val="22"/>
        </w:rPr>
        <w:fldChar w:fldCharType="begin"/>
      </w:r>
      <w:r>
        <w:instrText>REF _Ref495053928 \r \h</w:instrText>
      </w:r>
      <w:r>
        <w:rPr>
          <w:sz w:val="22"/>
          <w:szCs w:val="22"/>
        </w:rPr>
      </w:r>
      <w:r>
        <w:fldChar w:fldCharType="separate"/>
      </w:r>
      <w:r w:rsidR="00732E50">
        <w:t>45</w:t>
      </w:r>
      <w:r>
        <w:fldChar w:fldCharType="end"/>
      </w:r>
      <w:r>
        <w:rPr>
          <w:sz w:val="22"/>
          <w:szCs w:val="22"/>
        </w:rPr>
        <w:t xml:space="preserve">]. </w:t>
      </w:r>
      <w:r w:rsidR="007A3747">
        <w:rPr>
          <w:sz w:val="22"/>
          <w:szCs w:val="22"/>
        </w:rPr>
        <w:t>Note that</w:t>
      </w:r>
      <w:r>
        <w:rPr>
          <w:sz w:val="22"/>
          <w:szCs w:val="22"/>
        </w:rPr>
        <w:t xml:space="preserve"> the goal is </w:t>
      </w:r>
      <w:r w:rsidR="007A3747">
        <w:rPr>
          <w:sz w:val="22"/>
          <w:szCs w:val="22"/>
        </w:rPr>
        <w:t xml:space="preserve">more to prevent individual signatures from mixing with those for pathologies than to </w:t>
      </w:r>
      <w:r>
        <w:rPr>
          <w:sz w:val="22"/>
          <w:szCs w:val="22"/>
        </w:rPr>
        <w:t xml:space="preserve">discriminate between subjects.   </w:t>
      </w:r>
    </w:p>
    <w:p w:rsidR="009B5FE5" w:rsidRDefault="009B5FE5"/>
    <w:p w:rsidR="009B5FE5" w:rsidRDefault="009B5FE5"/>
    <w:p w:rsidR="009B5FE5" w:rsidRDefault="009B5FE5">
      <w:pPr>
        <w:rPr>
          <w:b/>
          <w:bCs/>
        </w:rPr>
      </w:pPr>
    </w:p>
    <w:p w:rsidR="009B5FE5" w:rsidRDefault="00B03EAD">
      <w:pPr>
        <w:pageBreakBefore/>
        <w:rPr>
          <w:b/>
          <w:bCs/>
        </w:rPr>
      </w:pPr>
      <w:r>
        <w:rPr>
          <w:b/>
          <w:bCs/>
        </w:rPr>
        <w:lastRenderedPageBreak/>
        <w:t>REFERENCES</w:t>
      </w:r>
    </w:p>
    <w:p w:rsidR="009B5FE5" w:rsidRDefault="009B5FE5">
      <w:pPr>
        <w:rPr>
          <w:sz w:val="22"/>
          <w:szCs w:val="22"/>
        </w:rPr>
      </w:pPr>
    </w:p>
    <w:p w:rsidR="009B5FE5" w:rsidRDefault="009B5FE5">
      <w:pPr>
        <w:rPr>
          <w:sz w:val="22"/>
          <w:szCs w:val="22"/>
        </w:rPr>
      </w:pPr>
    </w:p>
    <w:p w:rsidR="009B5FE5" w:rsidRDefault="009B5FE5">
      <w:pPr>
        <w:rPr>
          <w:sz w:val="22"/>
          <w:szCs w:val="22"/>
        </w:rPr>
      </w:pP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1" w:name="_Ref495068700"/>
      <w:bookmarkEnd w:id="1"/>
      <w:proofErr w:type="spellStart"/>
      <w:r>
        <w:t>Amunts</w:t>
      </w:r>
      <w:proofErr w:type="spellEnd"/>
      <w:r>
        <w:t xml:space="preserve"> K, </w:t>
      </w:r>
      <w:proofErr w:type="spellStart"/>
      <w:r>
        <w:t>Hawrylycz</w:t>
      </w:r>
      <w:proofErr w:type="spellEnd"/>
      <w:r>
        <w:t xml:space="preserve"> MJ, Van Essen DC, Van Horn JD, </w:t>
      </w:r>
      <w:proofErr w:type="spellStart"/>
      <w:r>
        <w:t>Harel</w:t>
      </w:r>
      <w:proofErr w:type="spellEnd"/>
      <w:r>
        <w:t xml:space="preserve"> N, </w:t>
      </w:r>
      <w:proofErr w:type="spellStart"/>
      <w:r>
        <w:t>Poline</w:t>
      </w:r>
      <w:proofErr w:type="spellEnd"/>
      <w:r>
        <w:t xml:space="preserve"> JB, De Martino F, </w:t>
      </w:r>
      <w:proofErr w:type="spellStart"/>
      <w:r>
        <w:t>Bjaalie</w:t>
      </w:r>
      <w:proofErr w:type="spellEnd"/>
      <w:r>
        <w:t xml:space="preserve"> JG, </w:t>
      </w:r>
      <w:proofErr w:type="spellStart"/>
      <w:r>
        <w:t>Dehaene-Lambertz</w:t>
      </w:r>
      <w:proofErr w:type="spellEnd"/>
      <w:r>
        <w:t xml:space="preserve"> G, </w:t>
      </w:r>
      <w:proofErr w:type="spellStart"/>
      <w:r>
        <w:t>Dehaene</w:t>
      </w:r>
      <w:proofErr w:type="spellEnd"/>
      <w:r>
        <w:t xml:space="preserve"> S, Valdes-Sosa P, </w:t>
      </w:r>
      <w:proofErr w:type="spellStart"/>
      <w:r>
        <w:t>Thirion</w:t>
      </w:r>
      <w:proofErr w:type="spellEnd"/>
      <w:r>
        <w:t xml:space="preserve"> B, Zilles K, Hill SL, Abrams MB, </w:t>
      </w:r>
      <w:proofErr w:type="spellStart"/>
      <w:r>
        <w:t>Tass</w:t>
      </w:r>
      <w:proofErr w:type="spellEnd"/>
      <w:r>
        <w:t xml:space="preserve"> PA, </w:t>
      </w:r>
      <w:proofErr w:type="spellStart"/>
      <w:r>
        <w:t>Vanduffel</w:t>
      </w:r>
      <w:proofErr w:type="spellEnd"/>
      <w:r>
        <w:t xml:space="preserve"> W, Evans AC, </w:t>
      </w:r>
      <w:proofErr w:type="spellStart"/>
      <w:r>
        <w:t>Eickhoff</w:t>
      </w:r>
      <w:proofErr w:type="spellEnd"/>
      <w:r>
        <w:t xml:space="preserve"> SB (2014) Interoperable atlases of the human brain. </w:t>
      </w:r>
      <w:proofErr w:type="spellStart"/>
      <w:r>
        <w:t>Neuroimage</w:t>
      </w:r>
      <w:proofErr w:type="spellEnd"/>
      <w:r>
        <w:t xml:space="preserve">, 1: 525-532. </w:t>
      </w:r>
      <w:proofErr w:type="spellStart"/>
      <w:r>
        <w:t>doi</w:t>
      </w:r>
      <w:proofErr w:type="spellEnd"/>
      <w:r>
        <w:t>: 10.1016/j.neuroimage.2014.06.010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 w:name="_Ref494997433"/>
      <w:bookmarkEnd w:id="2"/>
      <w:r>
        <w:t>Bastos-</w:t>
      </w:r>
      <w:proofErr w:type="spellStart"/>
      <w:r>
        <w:t>Leite</w:t>
      </w:r>
      <w:proofErr w:type="spellEnd"/>
      <w:r>
        <w:t xml:space="preserve"> AJ, Ridgway GR, </w:t>
      </w:r>
      <w:proofErr w:type="spellStart"/>
      <w:r>
        <w:t>Silveira</w:t>
      </w:r>
      <w:proofErr w:type="spellEnd"/>
      <w:r>
        <w:t xml:space="preserve"> C, Norton A, Reis S, </w:t>
      </w:r>
      <w:proofErr w:type="spellStart"/>
      <w:r>
        <w:t>Friston</w:t>
      </w:r>
      <w:proofErr w:type="spellEnd"/>
      <w:r>
        <w:t xml:space="preserve"> KJ (2015) </w:t>
      </w:r>
      <w:proofErr w:type="spellStart"/>
      <w:r>
        <w:t>Dysconnectivity</w:t>
      </w:r>
      <w:proofErr w:type="spellEnd"/>
      <w:r>
        <w:t xml:space="preserve"> within the default mode in first-episode schizophrenia: a stochastic dynamic causal modeling study with functional magnetic resonance imaging. </w:t>
      </w:r>
      <w:proofErr w:type="spellStart"/>
      <w:r>
        <w:t>Schizophr</w:t>
      </w:r>
      <w:proofErr w:type="spellEnd"/>
      <w:r>
        <w:t xml:space="preserve"> Bull, 41: 144-153; </w:t>
      </w:r>
      <w:proofErr w:type="spellStart"/>
      <w:r>
        <w:t>doi</w:t>
      </w:r>
      <w:proofErr w:type="spellEnd"/>
      <w:r>
        <w:t>: 10.1093/</w:t>
      </w:r>
      <w:proofErr w:type="spellStart"/>
      <w:r>
        <w:t>schbul</w:t>
      </w:r>
      <w:proofErr w:type="spellEnd"/>
      <w:r>
        <w:t>/sbu080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3" w:name="_Ref494997265"/>
      <w:bookmarkEnd w:id="3"/>
      <w:proofErr w:type="spellStart"/>
      <w:r>
        <w:t>Betti</w:t>
      </w:r>
      <w:proofErr w:type="spellEnd"/>
      <w:r>
        <w:t xml:space="preserve"> V, Della Penna S, de Pasquale F, </w:t>
      </w:r>
      <w:proofErr w:type="spellStart"/>
      <w:r>
        <w:t>Mantini</w:t>
      </w:r>
      <w:proofErr w:type="spellEnd"/>
      <w:r>
        <w:t xml:space="preserve"> D, </w:t>
      </w:r>
      <w:proofErr w:type="spellStart"/>
      <w:r>
        <w:t>Marzetti</w:t>
      </w:r>
      <w:proofErr w:type="spellEnd"/>
      <w:r>
        <w:t xml:space="preserve"> L, Romani GL, </w:t>
      </w:r>
      <w:proofErr w:type="spellStart"/>
      <w:r>
        <w:t>Corbetta</w:t>
      </w:r>
      <w:proofErr w:type="spellEnd"/>
      <w:r>
        <w:t xml:space="preserve"> M (2013) Natural scenes viewing alters the dynamics of functional connectivity in the human brain. Neuron, 79: 782-797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4" w:name="_Ref494997023"/>
      <w:proofErr w:type="spellStart"/>
      <w:r>
        <w:t>Biswal</w:t>
      </w:r>
      <w:proofErr w:type="spellEnd"/>
      <w:r>
        <w:t xml:space="preserve"> B, </w:t>
      </w:r>
      <w:proofErr w:type="spellStart"/>
      <w:r>
        <w:t>Yetkin</w:t>
      </w:r>
      <w:proofErr w:type="spellEnd"/>
      <w:r>
        <w:t xml:space="preserve"> FZ, Haughton VM, Hyde JS (1995) Functional connectivity in the motor cortex of resting human brain using echo-planar MRI. </w:t>
      </w:r>
      <w:proofErr w:type="spellStart"/>
      <w:r>
        <w:t>Magn</w:t>
      </w:r>
      <w:proofErr w:type="spellEnd"/>
      <w:r>
        <w:t xml:space="preserve"> </w:t>
      </w:r>
      <w:proofErr w:type="spellStart"/>
      <w:r>
        <w:t>Reson</w:t>
      </w:r>
      <w:proofErr w:type="spellEnd"/>
      <w:r>
        <w:t xml:space="preserve"> Med, 34:537-541; </w:t>
      </w:r>
      <w:proofErr w:type="spellStart"/>
      <w:r>
        <w:t>doi</w:t>
      </w:r>
      <w:proofErr w:type="spellEnd"/>
      <w:r>
        <w:t>: 10.1002/mrm.1910340409</w:t>
      </w:r>
      <w:bookmarkEnd w:id="4"/>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5" w:name="_Ref495052966"/>
      <w:bookmarkEnd w:id="5"/>
      <w:r>
        <w:t xml:space="preserve">Chang LJ, </w:t>
      </w:r>
      <w:proofErr w:type="spellStart"/>
      <w:r>
        <w:t>Gianaros</w:t>
      </w:r>
      <w:proofErr w:type="spellEnd"/>
      <w:r>
        <w:t xml:space="preserve"> PJ, </w:t>
      </w:r>
      <w:proofErr w:type="spellStart"/>
      <w:r>
        <w:t>Manuck</w:t>
      </w:r>
      <w:proofErr w:type="spellEnd"/>
      <w:r>
        <w:t xml:space="preserve"> SB, Krishnan A, Wager TD (2015) A Sensitive and Specific Neural Signature for Picture-Induced Negative Affect. </w:t>
      </w:r>
      <w:proofErr w:type="spellStart"/>
      <w:r>
        <w:t>PLoS</w:t>
      </w:r>
      <w:proofErr w:type="spellEnd"/>
      <w:r>
        <w:t xml:space="preserve"> </w:t>
      </w:r>
      <w:proofErr w:type="spellStart"/>
      <w:r>
        <w:t>Biol</w:t>
      </w:r>
      <w:proofErr w:type="spellEnd"/>
      <w:r>
        <w:t>, 13: e1002180; doi:10.1371/journal.pbio.1002180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6" w:name="_Ref494997187"/>
      <w:bookmarkEnd w:id="6"/>
      <w:r>
        <w:t xml:space="preserve">Chen B, Xu T, Zhou C, Wang L, Yang N, Wang Z, Dong HM, Yang Z, </w:t>
      </w:r>
      <w:proofErr w:type="spellStart"/>
      <w:r>
        <w:t>Zang</w:t>
      </w:r>
      <w:proofErr w:type="spellEnd"/>
      <w:r>
        <w:t xml:space="preserve"> YF, </w:t>
      </w:r>
      <w:proofErr w:type="spellStart"/>
      <w:r>
        <w:t>Zuo</w:t>
      </w:r>
      <w:proofErr w:type="spellEnd"/>
      <w:r>
        <w:t xml:space="preserve"> XN, </w:t>
      </w:r>
      <w:proofErr w:type="spellStart"/>
      <w:r>
        <w:t>Weng</w:t>
      </w:r>
      <w:proofErr w:type="spellEnd"/>
      <w:r>
        <w:t xml:space="preserve"> XC (2015) Individual Variability and Test-Retest Reliability Revealed by Ten Repeated Resting-State Brain Scans over One Month. </w:t>
      </w:r>
      <w:proofErr w:type="spellStart"/>
      <w:r>
        <w:t>PLoS</w:t>
      </w:r>
      <w:proofErr w:type="spellEnd"/>
      <w:r>
        <w:t xml:space="preserve"> One, 10: e0144963. </w:t>
      </w:r>
      <w:proofErr w:type="spellStart"/>
      <w:r>
        <w:t>doi</w:t>
      </w:r>
      <w:proofErr w:type="spellEnd"/>
      <w:r>
        <w:t>: 10.1371/journal.pone.0144963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7" w:name="_Ref494997035"/>
      <w:bookmarkEnd w:id="7"/>
      <w:proofErr w:type="spellStart"/>
      <w:r>
        <w:t>Cordes</w:t>
      </w:r>
      <w:proofErr w:type="spellEnd"/>
      <w:r>
        <w:t xml:space="preserve"> D, Haughton VM, </w:t>
      </w:r>
      <w:proofErr w:type="spellStart"/>
      <w:r>
        <w:t>Arfanakis</w:t>
      </w:r>
      <w:proofErr w:type="spellEnd"/>
      <w:r>
        <w:t xml:space="preserve"> K, Wendt GJ, </w:t>
      </w:r>
      <w:proofErr w:type="spellStart"/>
      <w:r>
        <w:t>Turski</w:t>
      </w:r>
      <w:proofErr w:type="spellEnd"/>
      <w:r>
        <w:t xml:space="preserve"> PA, Moritz CH, Quigley MA, </w:t>
      </w:r>
      <w:proofErr w:type="spellStart"/>
      <w:r>
        <w:t>Meyerand</w:t>
      </w:r>
      <w:proofErr w:type="spellEnd"/>
      <w:r>
        <w:t xml:space="preserve"> ME (2000) Mapping functionally related regions of brain with functional connectivity MR imaging. AJNR Am J </w:t>
      </w:r>
      <w:proofErr w:type="spellStart"/>
      <w:r>
        <w:t>Neuroradiol</w:t>
      </w:r>
      <w:proofErr w:type="spellEnd"/>
      <w:r>
        <w:t xml:space="preserve"> 21: 1636-1644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8" w:name="_Ref495053702"/>
      <w:bookmarkEnd w:id="8"/>
      <w:r>
        <w:t xml:space="preserve">Da </w:t>
      </w:r>
      <w:proofErr w:type="spellStart"/>
      <w:r>
        <w:t>Mota</w:t>
      </w:r>
      <w:proofErr w:type="spellEnd"/>
      <w:r>
        <w:t xml:space="preserve"> B, Fritsch V, </w:t>
      </w:r>
      <w:proofErr w:type="spellStart"/>
      <w:r>
        <w:t>Varoquaux</w:t>
      </w:r>
      <w:proofErr w:type="spellEnd"/>
      <w:r>
        <w:t xml:space="preserve"> G, </w:t>
      </w:r>
      <w:proofErr w:type="spellStart"/>
      <w:r>
        <w:t>Banaschewski</w:t>
      </w:r>
      <w:proofErr w:type="spellEnd"/>
      <w:r>
        <w:t xml:space="preserve"> T, Barker GJ, </w:t>
      </w:r>
      <w:proofErr w:type="spellStart"/>
      <w:r>
        <w:t>Bokde</w:t>
      </w:r>
      <w:proofErr w:type="spellEnd"/>
      <w:r>
        <w:t xml:space="preserve"> ALW, Bromberg U, </w:t>
      </w:r>
      <w:proofErr w:type="spellStart"/>
      <w:r>
        <w:t>Conrod</w:t>
      </w:r>
      <w:proofErr w:type="spellEnd"/>
      <w:r>
        <w:t xml:space="preserve"> P, </w:t>
      </w:r>
      <w:proofErr w:type="spellStart"/>
      <w:r>
        <w:t>Gallinat</w:t>
      </w:r>
      <w:proofErr w:type="spellEnd"/>
      <w:r>
        <w:t xml:space="preserve"> J, </w:t>
      </w:r>
      <w:proofErr w:type="spellStart"/>
      <w:r>
        <w:t>Garavan</w:t>
      </w:r>
      <w:proofErr w:type="spellEnd"/>
      <w:r>
        <w:t xml:space="preserve"> H, </w:t>
      </w:r>
      <w:proofErr w:type="spellStart"/>
      <w:r>
        <w:t>Martinot</w:t>
      </w:r>
      <w:proofErr w:type="spellEnd"/>
      <w:r>
        <w:t xml:space="preserve"> J-L, </w:t>
      </w:r>
      <w:proofErr w:type="spellStart"/>
      <w:r>
        <w:t>Nees</w:t>
      </w:r>
      <w:proofErr w:type="spellEnd"/>
      <w:r>
        <w:t xml:space="preserve"> F, Paus T, </w:t>
      </w:r>
      <w:proofErr w:type="spellStart"/>
      <w:r>
        <w:t>Pausova</w:t>
      </w:r>
      <w:proofErr w:type="spellEnd"/>
      <w:r>
        <w:t xml:space="preserve"> Z, </w:t>
      </w:r>
      <w:proofErr w:type="spellStart"/>
      <w:r>
        <w:t>Rietschel</w:t>
      </w:r>
      <w:proofErr w:type="spellEnd"/>
      <w:r>
        <w:t xml:space="preserve"> M, </w:t>
      </w:r>
      <w:proofErr w:type="spellStart"/>
      <w:r>
        <w:t>Smolka</w:t>
      </w:r>
      <w:proofErr w:type="spellEnd"/>
      <w:r>
        <w:t xml:space="preserve"> MN, </w:t>
      </w:r>
      <w:proofErr w:type="spellStart"/>
      <w:r>
        <w:t>Ströhle</w:t>
      </w:r>
      <w:proofErr w:type="spellEnd"/>
      <w:r>
        <w:t xml:space="preserve"> A, </w:t>
      </w:r>
      <w:proofErr w:type="spellStart"/>
      <w:r>
        <w:t>Frouin</w:t>
      </w:r>
      <w:proofErr w:type="spellEnd"/>
      <w:r>
        <w:t xml:space="preserve"> V, </w:t>
      </w:r>
      <w:proofErr w:type="spellStart"/>
      <w:r>
        <w:t>Poline</w:t>
      </w:r>
      <w:proofErr w:type="spellEnd"/>
      <w:r>
        <w:t xml:space="preserve"> J-B, </w:t>
      </w:r>
      <w:proofErr w:type="spellStart"/>
      <w:r>
        <w:t>Thirion</w:t>
      </w:r>
      <w:proofErr w:type="spellEnd"/>
      <w:r>
        <w:t xml:space="preserve"> B (2014) Randomized </w:t>
      </w:r>
      <w:proofErr w:type="spellStart"/>
      <w:r>
        <w:t>parcellation</w:t>
      </w:r>
      <w:proofErr w:type="spellEnd"/>
      <w:r>
        <w:t xml:space="preserve"> based inference. </w:t>
      </w:r>
      <w:proofErr w:type="spellStart"/>
      <w:r>
        <w:t>NeuroImage</w:t>
      </w:r>
      <w:proofErr w:type="spellEnd"/>
      <w:r>
        <w:t xml:space="preserve"> 89: 203-215; http://dx.doi.org/10.1016/j.neuroimage.2013.11.012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9" w:name="_Ref495053217"/>
      <w:bookmarkEnd w:id="9"/>
      <w:r>
        <w:t xml:space="preserve">Deco G, </w:t>
      </w:r>
      <w:proofErr w:type="spellStart"/>
      <w:r>
        <w:t>Jirsa</w:t>
      </w:r>
      <w:proofErr w:type="spellEnd"/>
      <w:r>
        <w:t xml:space="preserve"> V, McIntosh A (2011) Emerging concepts for the dynamical organization of resting-state activity in the brain. Nat Rev </w:t>
      </w:r>
      <w:proofErr w:type="spellStart"/>
      <w:r>
        <w:t>Neurosci</w:t>
      </w:r>
      <w:proofErr w:type="spellEnd"/>
      <w:r>
        <w:t>, 12: 43-56; doi:10.1038/nrn2961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0" w:name="_Ref495053203"/>
      <w:bookmarkEnd w:id="10"/>
      <w:r>
        <w:t xml:space="preserve">Deco G, </w:t>
      </w:r>
      <w:proofErr w:type="spellStart"/>
      <w:r>
        <w:t>Kringelbach</w:t>
      </w:r>
      <w:proofErr w:type="spellEnd"/>
      <w:r>
        <w:t xml:space="preserve"> ML (2014) Great expectations: using whole-brain computational </w:t>
      </w:r>
      <w:proofErr w:type="spellStart"/>
      <w:r>
        <w:t>connectomics</w:t>
      </w:r>
      <w:proofErr w:type="spellEnd"/>
      <w:r>
        <w:t xml:space="preserve"> for understanding neuropsychiatric disorders. Neuron, 84: 892-905; </w:t>
      </w:r>
      <w:proofErr w:type="spellStart"/>
      <w:r>
        <w:t>doi</w:t>
      </w:r>
      <w:proofErr w:type="spellEnd"/>
      <w:r>
        <w:t>: 10.1016/j.neuron.2014.08.034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1" w:name="_Ref495059641"/>
      <w:bookmarkEnd w:id="11"/>
      <w:r>
        <w:t xml:space="preserve">Drysdale AT, Grosenick L, </w:t>
      </w:r>
      <w:proofErr w:type="spellStart"/>
      <w:r>
        <w:t>Downar</w:t>
      </w:r>
      <w:proofErr w:type="spellEnd"/>
      <w:r>
        <w:t xml:space="preserve"> J, Dunlop K, </w:t>
      </w:r>
      <w:proofErr w:type="spellStart"/>
      <w:r>
        <w:t>Mansouri</w:t>
      </w:r>
      <w:proofErr w:type="spellEnd"/>
      <w:r>
        <w:t xml:space="preserve"> F, </w:t>
      </w:r>
      <w:proofErr w:type="spellStart"/>
      <w:r>
        <w:t>Meng</w:t>
      </w:r>
      <w:proofErr w:type="spellEnd"/>
      <w:r>
        <w:t xml:space="preserve"> Y, </w:t>
      </w:r>
      <w:proofErr w:type="spellStart"/>
      <w:r>
        <w:t>Fetcho</w:t>
      </w:r>
      <w:proofErr w:type="spellEnd"/>
      <w:r>
        <w:t xml:space="preserve"> RN, </w:t>
      </w:r>
      <w:proofErr w:type="spellStart"/>
      <w:r>
        <w:t>Zebley</w:t>
      </w:r>
      <w:proofErr w:type="spellEnd"/>
      <w:r>
        <w:t xml:space="preserve"> B, </w:t>
      </w:r>
      <w:proofErr w:type="spellStart"/>
      <w:r>
        <w:t>Oathes</w:t>
      </w:r>
      <w:proofErr w:type="spellEnd"/>
      <w:r>
        <w:t xml:space="preserve"> DJ, </w:t>
      </w:r>
      <w:proofErr w:type="spellStart"/>
      <w:r>
        <w:t>Etkin</w:t>
      </w:r>
      <w:proofErr w:type="spellEnd"/>
      <w:r>
        <w:t xml:space="preserve"> A, </w:t>
      </w:r>
      <w:proofErr w:type="spellStart"/>
      <w:r>
        <w:t>Schatzberg</w:t>
      </w:r>
      <w:proofErr w:type="spellEnd"/>
      <w:r>
        <w:t xml:space="preserve"> AF, </w:t>
      </w:r>
      <w:proofErr w:type="spellStart"/>
      <w:r>
        <w:t>Sudheimer</w:t>
      </w:r>
      <w:proofErr w:type="spellEnd"/>
      <w:r>
        <w:t xml:space="preserve"> K, Keller J, </w:t>
      </w:r>
      <w:proofErr w:type="spellStart"/>
      <w:r>
        <w:t>Mayberg</w:t>
      </w:r>
      <w:proofErr w:type="spellEnd"/>
      <w:r>
        <w:t xml:space="preserve"> HS, Gunning FM, </w:t>
      </w:r>
      <w:proofErr w:type="spellStart"/>
      <w:r>
        <w:t>Alexopoulos</w:t>
      </w:r>
      <w:proofErr w:type="spellEnd"/>
      <w:r>
        <w:t xml:space="preserve"> GS, Fox MD, </w:t>
      </w:r>
      <w:proofErr w:type="spellStart"/>
      <w:r>
        <w:t>Pascual</w:t>
      </w:r>
      <w:proofErr w:type="spellEnd"/>
      <w:r>
        <w:t xml:space="preserve">-Leone A, Voss HU, Casey BJ, </w:t>
      </w:r>
      <w:proofErr w:type="spellStart"/>
      <w:r>
        <w:t>Dubin</w:t>
      </w:r>
      <w:proofErr w:type="spellEnd"/>
      <w:r>
        <w:t xml:space="preserve"> MJ, Liston C (2017) Resting-state connectivity biomarkers define neurophysiological subtypes of depression. Nat Med, 23: 28-38. </w:t>
      </w:r>
      <w:proofErr w:type="spellStart"/>
      <w:r>
        <w:t>doi</w:t>
      </w:r>
      <w:proofErr w:type="spellEnd"/>
      <w:r>
        <w:t>: 10.1038/nm.4246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2" w:name="_Ref495053812"/>
      <w:bookmarkEnd w:id="12"/>
      <w:proofErr w:type="spellStart"/>
      <w:r>
        <w:t>Ekstrom</w:t>
      </w:r>
      <w:proofErr w:type="spellEnd"/>
      <w:r>
        <w:t xml:space="preserve"> A (2010) </w:t>
      </w:r>
      <w:proofErr w:type="gramStart"/>
      <w:r>
        <w:t>How</w:t>
      </w:r>
      <w:proofErr w:type="gramEnd"/>
      <w:r>
        <w:t xml:space="preserve"> and when the fMRI BOLD signal relates to underlying neural activity: the danger in dissociation. Brain Res Rev, 62: 233-244. </w:t>
      </w:r>
      <w:proofErr w:type="spellStart"/>
      <w:r>
        <w:t>doi</w:t>
      </w:r>
      <w:proofErr w:type="spellEnd"/>
      <w:r>
        <w:t>: 10.1016/j.brainresrev.2009.12.004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3" w:name="_Ref495053820"/>
      <w:r>
        <w:t xml:space="preserve">Engel AK, </w:t>
      </w:r>
      <w:proofErr w:type="spellStart"/>
      <w:r>
        <w:t>Gerloff</w:t>
      </w:r>
      <w:proofErr w:type="spellEnd"/>
      <w:r>
        <w:t xml:space="preserve"> C, </w:t>
      </w:r>
      <w:proofErr w:type="spellStart"/>
      <w:r>
        <w:t>Hilgetag</w:t>
      </w:r>
      <w:proofErr w:type="spellEnd"/>
      <w:r>
        <w:t xml:space="preserve"> CC, Nolte G (2013) </w:t>
      </w:r>
      <w:proofErr w:type="gramStart"/>
      <w:r>
        <w:t>Intrinsic</w:t>
      </w:r>
      <w:proofErr w:type="gramEnd"/>
      <w:r>
        <w:t xml:space="preserve"> coupling modes: multiscale interactions in ongoing brain activity. Neuron, 80: 867-886. </w:t>
      </w:r>
      <w:proofErr w:type="spellStart"/>
      <w:proofErr w:type="gramStart"/>
      <w:r>
        <w:t>doi</w:t>
      </w:r>
      <w:proofErr w:type="spellEnd"/>
      <w:proofErr w:type="gramEnd"/>
      <w:r>
        <w:t>: 10.1016/j.neuron.2013.09.038.</w:t>
      </w:r>
      <w:bookmarkEnd w:id="13"/>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pPr>
      <w:bookmarkStart w:id="14" w:name="_Ref495053255"/>
      <w:bookmarkEnd w:id="14"/>
      <w:proofErr w:type="spellStart"/>
      <w:r>
        <w:t>Filevich</w:t>
      </w:r>
      <w:proofErr w:type="spellEnd"/>
      <w:r>
        <w:t xml:space="preserve"> E, </w:t>
      </w:r>
      <w:proofErr w:type="spellStart"/>
      <w:r>
        <w:t>Lisofsky</w:t>
      </w:r>
      <w:proofErr w:type="spellEnd"/>
      <w:r>
        <w:t xml:space="preserve"> N, Becker M, Butler O, </w:t>
      </w:r>
      <w:proofErr w:type="spellStart"/>
      <w:r>
        <w:t>Lochstet</w:t>
      </w:r>
      <w:proofErr w:type="spellEnd"/>
      <w:r>
        <w:t xml:space="preserve"> M, </w:t>
      </w:r>
      <w:proofErr w:type="spellStart"/>
      <w:r>
        <w:t>Martensson</w:t>
      </w:r>
      <w:proofErr w:type="spellEnd"/>
      <w:r>
        <w:t xml:space="preserve"> J, Wenger E, </w:t>
      </w:r>
      <w:proofErr w:type="spellStart"/>
      <w:r>
        <w:t>Lindenberger</w:t>
      </w:r>
      <w:proofErr w:type="spellEnd"/>
      <w:r>
        <w:t xml:space="preserve"> U, </w:t>
      </w:r>
      <w:proofErr w:type="spellStart"/>
      <w:proofErr w:type="gramStart"/>
      <w:r>
        <w:t>Kühn</w:t>
      </w:r>
      <w:proofErr w:type="spellEnd"/>
      <w:proofErr w:type="gramEnd"/>
      <w:r>
        <w:t xml:space="preserve"> S </w:t>
      </w:r>
      <w:r>
        <w:lastRenderedPageBreak/>
        <w:t xml:space="preserve">(2017) Day2day: investigating daily variability of magnetic resonance imaging measures over half a year. BMC </w:t>
      </w:r>
      <w:proofErr w:type="spellStart"/>
      <w:r>
        <w:t>Neurosci</w:t>
      </w:r>
      <w:proofErr w:type="spellEnd"/>
      <w:r>
        <w:t xml:space="preserve">, 18: 65. </w:t>
      </w:r>
      <w:proofErr w:type="spellStart"/>
      <w:r>
        <w:t>doi</w:t>
      </w:r>
      <w:proofErr w:type="spellEnd"/>
      <w:r>
        <w:t>: 10.1186/s12868-017-0383-y</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5" w:name="_Ref494997397"/>
      <w:bookmarkStart w:id="16" w:name="_Ref495412864"/>
      <w:bookmarkEnd w:id="15"/>
      <w:r>
        <w:t xml:space="preserve">Finn ES, Shen X, </w:t>
      </w:r>
      <w:proofErr w:type="spellStart"/>
      <w:r>
        <w:t>Scheinost</w:t>
      </w:r>
      <w:proofErr w:type="spellEnd"/>
      <w:r>
        <w:t xml:space="preserve"> D, Rosenberg MD, Huang J, Chun MM, </w:t>
      </w:r>
      <w:proofErr w:type="spellStart"/>
      <w:r>
        <w:t>Papademetris</w:t>
      </w:r>
      <w:proofErr w:type="spellEnd"/>
      <w:r>
        <w:t xml:space="preserve"> X, Constable RT (2015) Functional connectome fingerprinting: identifying individuals using patterns of brain connectivity. Nat </w:t>
      </w:r>
      <w:proofErr w:type="spellStart"/>
      <w:r>
        <w:t>Neurosc</w:t>
      </w:r>
      <w:proofErr w:type="spellEnd"/>
      <w:r>
        <w:t xml:space="preserve">, 18: 1664-1671; </w:t>
      </w:r>
      <w:proofErr w:type="spellStart"/>
      <w:r>
        <w:t>doi</w:t>
      </w:r>
      <w:proofErr w:type="spellEnd"/>
      <w:r>
        <w:t>: 10.1038/nn.4135</w:t>
      </w:r>
      <w:bookmarkEnd w:id="16"/>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7" w:name="_Ref494997390"/>
      <w:bookmarkStart w:id="18" w:name="_Ref495412867"/>
      <w:bookmarkEnd w:id="17"/>
      <w:r>
        <w:t xml:space="preserve">Finn ES, </w:t>
      </w:r>
      <w:proofErr w:type="spellStart"/>
      <w:r>
        <w:t>Scheinost</w:t>
      </w:r>
      <w:proofErr w:type="spellEnd"/>
      <w:r>
        <w:t xml:space="preserve"> D, Finn DM, Shen X, </w:t>
      </w:r>
      <w:proofErr w:type="spellStart"/>
      <w:r>
        <w:t>Papademetris</w:t>
      </w:r>
      <w:proofErr w:type="spellEnd"/>
      <w:r>
        <w:t xml:space="preserve"> X, Constable RT (2017) Can brain state be manipulated to emphasize individual differences in functional connectivity? </w:t>
      </w:r>
      <w:proofErr w:type="spellStart"/>
      <w:r>
        <w:t>Neuroimage</w:t>
      </w:r>
      <w:proofErr w:type="spellEnd"/>
      <w:r>
        <w:t xml:space="preserve">, S1053-8119. </w:t>
      </w:r>
      <w:proofErr w:type="spellStart"/>
      <w:r>
        <w:t>doi</w:t>
      </w:r>
      <w:proofErr w:type="spellEnd"/>
      <w:r>
        <w:t>: 10.1016/j.neuroimage.2017.03.064</w:t>
      </w:r>
      <w:bookmarkEnd w:id="18"/>
    </w:p>
    <w:p w:rsidR="009B5FE5" w:rsidRDefault="00B03EAD">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19" w:name="_Ref495059482"/>
      <w:bookmarkEnd w:id="19"/>
      <w:proofErr w:type="spellStart"/>
      <w:r>
        <w:t>Frässle</w:t>
      </w:r>
      <w:proofErr w:type="spellEnd"/>
      <w:r>
        <w:t xml:space="preserve"> S, Stephan KE, </w:t>
      </w:r>
      <w:proofErr w:type="spellStart"/>
      <w:r>
        <w:t>Friston</w:t>
      </w:r>
      <w:proofErr w:type="spellEnd"/>
      <w:r>
        <w:t xml:space="preserve"> KJ, </w:t>
      </w:r>
      <w:proofErr w:type="spellStart"/>
      <w:r>
        <w:t>Steup</w:t>
      </w:r>
      <w:proofErr w:type="spellEnd"/>
      <w:r>
        <w:t xml:space="preserve"> M, </w:t>
      </w:r>
      <w:proofErr w:type="spellStart"/>
      <w:r>
        <w:t>Krach</w:t>
      </w:r>
      <w:proofErr w:type="spellEnd"/>
      <w:r>
        <w:t xml:space="preserve"> S, Paulus FM, Jansen A (2015) Test-retest reliability of dynamic causal modeling for fMRI. </w:t>
      </w:r>
      <w:proofErr w:type="spellStart"/>
      <w:r>
        <w:t>Neuroimage</w:t>
      </w:r>
      <w:proofErr w:type="spellEnd"/>
      <w:r>
        <w:t xml:space="preserve">, 15: 56-66. </w:t>
      </w:r>
      <w:proofErr w:type="spellStart"/>
      <w:r>
        <w:t>doi</w:t>
      </w:r>
      <w:proofErr w:type="spellEnd"/>
      <w:r>
        <w:t>: 10.1016/j.neuroimage.2015.05.040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0" w:name="_Ref494997257"/>
      <w:bookmarkEnd w:id="20"/>
      <w:r>
        <w:t xml:space="preserve">Fries P (2005) </w:t>
      </w:r>
      <w:proofErr w:type="gramStart"/>
      <w:r>
        <w:t>A</w:t>
      </w:r>
      <w:proofErr w:type="gramEnd"/>
      <w:r>
        <w:t xml:space="preserve"> mechanism for cognitive dynamics: Neuronal communication through neuronal coherence. Trends </w:t>
      </w:r>
      <w:proofErr w:type="spellStart"/>
      <w:r>
        <w:t>Cogn</w:t>
      </w:r>
      <w:proofErr w:type="spellEnd"/>
      <w:r>
        <w:t xml:space="preserve"> </w:t>
      </w:r>
      <w:proofErr w:type="spellStart"/>
      <w:r>
        <w:t>Sci</w:t>
      </w:r>
      <w:proofErr w:type="spellEnd"/>
      <w:r>
        <w:t>, 9: 474-480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1" w:name="_Ref494997286"/>
      <w:bookmarkEnd w:id="21"/>
      <w:proofErr w:type="spellStart"/>
      <w:r>
        <w:t>Friston</w:t>
      </w:r>
      <w:proofErr w:type="spellEnd"/>
      <w:r>
        <w:t xml:space="preserve"> KJ (2011) Functional and effective connectivity: A review. Brain Connect, 1: 8; </w:t>
      </w:r>
      <w:proofErr w:type="spellStart"/>
      <w:r>
        <w:t>doi</w:t>
      </w:r>
      <w:proofErr w:type="spellEnd"/>
      <w:r>
        <w:t>: 10.1089/brain.2011.0008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22" w:name="_Ref494997275"/>
      <w:bookmarkEnd w:id="22"/>
      <w:r>
        <w:t>Gilson M, Moreno-</w:t>
      </w:r>
      <w:proofErr w:type="spellStart"/>
      <w:r>
        <w:t>Bote</w:t>
      </w:r>
      <w:proofErr w:type="spellEnd"/>
      <w:r>
        <w:t xml:space="preserve"> R, Ponce-Alvarez A, Ritter P, Deco G (2016) Estimation of Directed Effective Connectivity from fMRI Functional Connectivity Hints at Asymmetries of Cortical Connectome. </w:t>
      </w:r>
      <w:proofErr w:type="spellStart"/>
      <w:r>
        <w:t>PLoS</w:t>
      </w:r>
      <w:proofErr w:type="spellEnd"/>
      <w:r>
        <w:t xml:space="preserve"> </w:t>
      </w:r>
      <w:proofErr w:type="spellStart"/>
      <w:r>
        <w:t>Comput</w:t>
      </w:r>
      <w:proofErr w:type="spellEnd"/>
      <w:r>
        <w:t xml:space="preserve"> </w:t>
      </w:r>
      <w:proofErr w:type="spellStart"/>
      <w:r>
        <w:t>Biol</w:t>
      </w:r>
      <w:proofErr w:type="spellEnd"/>
      <w:r>
        <w:t xml:space="preserve">, 12: e1004762; </w:t>
      </w:r>
      <w:proofErr w:type="spellStart"/>
      <w:r>
        <w:t>doi</w:t>
      </w:r>
      <w:proofErr w:type="spellEnd"/>
      <w:r>
        <w:t>: 10.1371/journal.pcbi.1004762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3" w:name="_Ref495053283"/>
      <w:bookmarkEnd w:id="23"/>
      <w:r>
        <w:t xml:space="preserve">Gilson M, Deco G, </w:t>
      </w:r>
      <w:proofErr w:type="spellStart"/>
      <w:r>
        <w:t>Friston</w:t>
      </w:r>
      <w:proofErr w:type="spellEnd"/>
      <w:r>
        <w:t xml:space="preserve"> K, </w:t>
      </w:r>
      <w:proofErr w:type="spellStart"/>
      <w:r>
        <w:t>Hagmann</w:t>
      </w:r>
      <w:proofErr w:type="spellEnd"/>
      <w:r>
        <w:t xml:space="preserve"> P, </w:t>
      </w:r>
      <w:proofErr w:type="spellStart"/>
      <w:r>
        <w:t>Mantini</w:t>
      </w:r>
      <w:proofErr w:type="spellEnd"/>
      <w:r>
        <w:t xml:space="preserve"> D, </w:t>
      </w:r>
      <w:proofErr w:type="spellStart"/>
      <w:proofErr w:type="gramStart"/>
      <w:r>
        <w:t>Betti</w:t>
      </w:r>
      <w:proofErr w:type="spellEnd"/>
      <w:proofErr w:type="gramEnd"/>
      <w:r>
        <w:t xml:space="preserve"> V, et al. (2017): Effective connectivity inferred from fMRI transition dynamics during movie viewing points to a balanced reconfiguration of cortical interactions. BioRxiv.110015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4" w:name="_Ref494997444"/>
      <w:bookmarkEnd w:id="24"/>
      <w:r>
        <w:t xml:space="preserve">Goebel R, </w:t>
      </w:r>
      <w:proofErr w:type="spellStart"/>
      <w:r>
        <w:t>Roebroeck</w:t>
      </w:r>
      <w:proofErr w:type="spellEnd"/>
      <w:r>
        <w:t xml:space="preserve"> A, Kim D, </w:t>
      </w:r>
      <w:proofErr w:type="spellStart"/>
      <w:r>
        <w:t>Formisano</w:t>
      </w:r>
      <w:proofErr w:type="spellEnd"/>
      <w:r>
        <w:t xml:space="preserve"> E (2003) Investigating directed cortical interactions in time- resolved fMRI data using vector autoregressive modeling and Granger causality mapping. </w:t>
      </w:r>
      <w:proofErr w:type="spellStart"/>
      <w:r>
        <w:t>Magn</w:t>
      </w:r>
      <w:proofErr w:type="spellEnd"/>
      <w:r>
        <w:t xml:space="preserve"> </w:t>
      </w:r>
      <w:proofErr w:type="spellStart"/>
      <w:r>
        <w:t>Reson</w:t>
      </w:r>
      <w:proofErr w:type="spellEnd"/>
      <w:r>
        <w:t xml:space="preserve"> Imaging, 21: 1251-1261; </w:t>
      </w:r>
      <w:proofErr w:type="spellStart"/>
      <w:r>
        <w:t>doi</w:t>
      </w:r>
      <w:proofErr w:type="spellEnd"/>
      <w:r>
        <w:t>: 10.1016/j.mri.2003.08.026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5" w:name="_Ref494997119"/>
      <w:bookmarkEnd w:id="25"/>
      <w:r>
        <w:t xml:space="preserve">Gonzalez-Castillo J, </w:t>
      </w:r>
      <w:proofErr w:type="spellStart"/>
      <w:r>
        <w:t>Bandettini</w:t>
      </w:r>
      <w:proofErr w:type="spellEnd"/>
      <w:r>
        <w:t xml:space="preserve"> PA (2017) Task-based dynamic functional connectivity: Recent findings and open questions. </w:t>
      </w:r>
      <w:proofErr w:type="spellStart"/>
      <w:r>
        <w:t>Neuroimage</w:t>
      </w:r>
      <w:proofErr w:type="spellEnd"/>
      <w:r>
        <w:t xml:space="preserve">. 2017 Aug 3. </w:t>
      </w:r>
      <w:proofErr w:type="spellStart"/>
      <w:proofErr w:type="gramStart"/>
      <w:r>
        <w:t>pii</w:t>
      </w:r>
      <w:proofErr w:type="spellEnd"/>
      <w:proofErr w:type="gramEnd"/>
      <w:r>
        <w:t xml:space="preserve">: S1053-8119(17)30653-5. </w:t>
      </w:r>
      <w:proofErr w:type="spellStart"/>
      <w:r>
        <w:t>doi</w:t>
      </w:r>
      <w:proofErr w:type="spellEnd"/>
      <w:r>
        <w:t>: 10.1016/j.neuroimage.2017.08.006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6" w:name="_Ref495053495"/>
      <w:bookmarkEnd w:id="26"/>
      <w:r>
        <w:t xml:space="preserve">Gordon EM, </w:t>
      </w:r>
      <w:proofErr w:type="spellStart"/>
      <w:r>
        <w:t>Laumann</w:t>
      </w:r>
      <w:proofErr w:type="spellEnd"/>
      <w:r>
        <w:t xml:space="preserve"> TO, Gilmore AW, Newbold DJ, Greene DJ, Berg JJ, Ortega M, Hoyt-</w:t>
      </w:r>
      <w:proofErr w:type="spellStart"/>
      <w:r>
        <w:t>Drazen</w:t>
      </w:r>
      <w:proofErr w:type="spellEnd"/>
      <w:r>
        <w:t xml:space="preserve"> C, </w:t>
      </w:r>
      <w:proofErr w:type="spellStart"/>
      <w:r>
        <w:t>Gratton</w:t>
      </w:r>
      <w:proofErr w:type="spellEnd"/>
      <w:r>
        <w:t xml:space="preserve"> C, Sun H, Hampton JM, </w:t>
      </w:r>
      <w:proofErr w:type="spellStart"/>
      <w:r>
        <w:t>Coalson</w:t>
      </w:r>
      <w:proofErr w:type="spellEnd"/>
      <w:r>
        <w:t xml:space="preserve"> RS, Nguyen AL, McDermott KB, </w:t>
      </w:r>
      <w:proofErr w:type="spellStart"/>
      <w:r>
        <w:t>Shimony</w:t>
      </w:r>
      <w:proofErr w:type="spellEnd"/>
      <w:r>
        <w:t xml:space="preserve"> JS, Snyder AZ, </w:t>
      </w:r>
      <w:proofErr w:type="spellStart"/>
      <w:r>
        <w:t>Schlaggar</w:t>
      </w:r>
      <w:proofErr w:type="spellEnd"/>
      <w:r>
        <w:t xml:space="preserve"> BL, Petersen SE, Nelson SM, </w:t>
      </w:r>
      <w:proofErr w:type="spellStart"/>
      <w:r>
        <w:t>Dosenbach</w:t>
      </w:r>
      <w:proofErr w:type="spellEnd"/>
      <w:r>
        <w:t xml:space="preserve"> NUF (2017) Precision Functional Mapping of Individual Human Brains. Neuron, xxx;  </w:t>
      </w:r>
      <w:proofErr w:type="spellStart"/>
      <w:r>
        <w:t>doi</w:t>
      </w:r>
      <w:proofErr w:type="spellEnd"/>
      <w:r>
        <w:t>: 10.1016/j.neuron.2017.07.011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7" w:name="_Ref494997091"/>
      <w:bookmarkEnd w:id="27"/>
      <w:proofErr w:type="spellStart"/>
      <w:r>
        <w:t>Greicius</w:t>
      </w:r>
      <w:proofErr w:type="spellEnd"/>
      <w:r>
        <w:t xml:space="preserve"> MD (2008) Resting-state functional connectivity in neuropsychiatric disorders. </w:t>
      </w:r>
      <w:proofErr w:type="spellStart"/>
      <w:r>
        <w:t>Curr</w:t>
      </w:r>
      <w:proofErr w:type="spellEnd"/>
      <w:r>
        <w:t xml:space="preserve"> </w:t>
      </w:r>
      <w:proofErr w:type="spellStart"/>
      <w:r>
        <w:t>Opin</w:t>
      </w:r>
      <w:proofErr w:type="spellEnd"/>
      <w:r>
        <w:t xml:space="preserve"> Neurology, 21: 424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8" w:name="_Ref495059174"/>
      <w:bookmarkEnd w:id="28"/>
      <w:proofErr w:type="spellStart"/>
      <w:r>
        <w:t>Hagmann</w:t>
      </w:r>
      <w:proofErr w:type="spellEnd"/>
      <w:r>
        <w:t xml:space="preserve"> P, </w:t>
      </w:r>
      <w:proofErr w:type="spellStart"/>
      <w:r>
        <w:t>Cammoun</w:t>
      </w:r>
      <w:proofErr w:type="spellEnd"/>
      <w:r>
        <w:t xml:space="preserve"> L, </w:t>
      </w:r>
      <w:proofErr w:type="spellStart"/>
      <w:r>
        <w:t>Gigandet</w:t>
      </w:r>
      <w:proofErr w:type="spellEnd"/>
      <w:r>
        <w:t xml:space="preserve"> X, </w:t>
      </w:r>
      <w:proofErr w:type="spellStart"/>
      <w:r>
        <w:t>Meuli</w:t>
      </w:r>
      <w:proofErr w:type="spellEnd"/>
      <w:r>
        <w:t xml:space="preserve"> R, Honey CJ, </w:t>
      </w:r>
      <w:proofErr w:type="spellStart"/>
      <w:r>
        <w:t>Wedeen</w:t>
      </w:r>
      <w:proofErr w:type="spellEnd"/>
      <w:r>
        <w:t xml:space="preserve"> VJ, </w:t>
      </w:r>
      <w:proofErr w:type="spellStart"/>
      <w:r>
        <w:t>Sporns</w:t>
      </w:r>
      <w:proofErr w:type="spellEnd"/>
      <w:r>
        <w:t xml:space="preserve"> O (2008) Mapping the structural core of human cerebral cortex. </w:t>
      </w:r>
      <w:proofErr w:type="spellStart"/>
      <w:r>
        <w:t>PLoS</w:t>
      </w:r>
      <w:proofErr w:type="spellEnd"/>
      <w:r>
        <w:t xml:space="preserve"> </w:t>
      </w:r>
      <w:proofErr w:type="spellStart"/>
      <w:r>
        <w:t>Biol</w:t>
      </w:r>
      <w:proofErr w:type="spellEnd"/>
      <w:r>
        <w:t xml:space="preserve">, 6: e159. </w:t>
      </w:r>
      <w:proofErr w:type="spellStart"/>
      <w:r>
        <w:t>doi</w:t>
      </w:r>
      <w:proofErr w:type="spellEnd"/>
      <w:r>
        <w:t>: 10.1371/journal.pbio.0060159</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88" w:line="340" w:lineRule="atLeast"/>
      </w:pPr>
      <w:bookmarkStart w:id="29" w:name="_Ref494997046"/>
      <w:bookmarkEnd w:id="29"/>
      <w:r>
        <w:lastRenderedPageBreak/>
        <w:t xml:space="preserve">He BJ (2011) Scale-free properties of the functional magnetic resonance imaging signal during rest and task. J </w:t>
      </w:r>
      <w:proofErr w:type="spellStart"/>
      <w:r>
        <w:t>Neurosci</w:t>
      </w:r>
      <w:proofErr w:type="spellEnd"/>
      <w:r>
        <w:t xml:space="preserve"> 31 (2011) 13786–13795Honey CJ, </w:t>
      </w:r>
      <w:proofErr w:type="spellStart"/>
      <w:r>
        <w:t>Thivierge</w:t>
      </w:r>
      <w:proofErr w:type="spellEnd"/>
      <w:r>
        <w:t xml:space="preserve"> JP, </w:t>
      </w:r>
      <w:proofErr w:type="spellStart"/>
      <w:r>
        <w:t>Sporns</w:t>
      </w:r>
      <w:proofErr w:type="spellEnd"/>
      <w:r>
        <w:t xml:space="preserve"> O (2010) Can structure predict function in the human brain? </w:t>
      </w:r>
      <w:proofErr w:type="spellStart"/>
      <w:r>
        <w:t>Neuroimage</w:t>
      </w:r>
      <w:proofErr w:type="spellEnd"/>
      <w:r>
        <w:t xml:space="preserve"> 52: 766-76. </w:t>
      </w:r>
      <w:proofErr w:type="spellStart"/>
      <w:r>
        <w:t>doi</w:t>
      </w:r>
      <w:proofErr w:type="spellEnd"/>
      <w:r>
        <w:t>: 10.1016/j.neuroimage.2010.01.071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0" w:name="_Ref494997245"/>
      <w:bookmarkEnd w:id="30"/>
      <w:proofErr w:type="spellStart"/>
      <w:r>
        <w:t>Hipp</w:t>
      </w:r>
      <w:proofErr w:type="spellEnd"/>
      <w:r>
        <w:t xml:space="preserve"> JF, Engel AK, Siegel M (2011) Oscillatory synchronization in large-scale cortical networks predicts perception. Neuron, 69: 387-396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1" w:name="_Ref495053378"/>
      <w:r>
        <w:rPr>
          <w:rStyle w:val="Cita1"/>
          <w:i w:val="0"/>
          <w:iCs w:val="0"/>
        </w:rPr>
        <w:t xml:space="preserve">Hughes GF (1968) </w:t>
      </w:r>
      <w:proofErr w:type="gramStart"/>
      <w:r>
        <w:rPr>
          <w:rStyle w:val="Cita1"/>
          <w:i w:val="0"/>
          <w:iCs w:val="0"/>
        </w:rPr>
        <w:t>On</w:t>
      </w:r>
      <w:proofErr w:type="gramEnd"/>
      <w:r>
        <w:rPr>
          <w:rStyle w:val="Cita1"/>
          <w:i w:val="0"/>
          <w:iCs w:val="0"/>
        </w:rPr>
        <w:t xml:space="preserve"> the mean accuracy of statistical pattern recognizers. IEEE Trans </w:t>
      </w:r>
      <w:proofErr w:type="spellStart"/>
      <w:proofErr w:type="gramStart"/>
      <w:r>
        <w:rPr>
          <w:rStyle w:val="Cita1"/>
          <w:i w:val="0"/>
          <w:iCs w:val="0"/>
        </w:rPr>
        <w:t>Inf</w:t>
      </w:r>
      <w:proofErr w:type="spellEnd"/>
      <w:proofErr w:type="gramEnd"/>
      <w:r>
        <w:rPr>
          <w:rStyle w:val="Cita1"/>
          <w:i w:val="0"/>
          <w:iCs w:val="0"/>
        </w:rPr>
        <w:t xml:space="preserve"> Theory, 14: 55–63. </w:t>
      </w:r>
      <w:proofErr w:type="spellStart"/>
      <w:r>
        <w:t>doi</w:t>
      </w:r>
      <w:proofErr w:type="spellEnd"/>
      <w:r>
        <w:t xml:space="preserve">: </w:t>
      </w:r>
      <w:bookmarkEnd w:id="31"/>
      <w:r>
        <w:t>10.1109/TIT.1968.1054102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2" w:name="_Ref494997099"/>
      <w:bookmarkEnd w:id="32"/>
      <w:proofErr w:type="spellStart"/>
      <w:r>
        <w:t>Kurth</w:t>
      </w:r>
      <w:proofErr w:type="spellEnd"/>
      <w:r>
        <w:t xml:space="preserve"> S, </w:t>
      </w:r>
      <w:proofErr w:type="spellStart"/>
      <w:r>
        <w:t>Moyse</w:t>
      </w:r>
      <w:proofErr w:type="spellEnd"/>
      <w:r>
        <w:t xml:space="preserve"> E, </w:t>
      </w:r>
      <w:proofErr w:type="spellStart"/>
      <w:r>
        <w:t>Bahri</w:t>
      </w:r>
      <w:proofErr w:type="spellEnd"/>
      <w:r>
        <w:t xml:space="preserve"> MA, Salmon E, </w:t>
      </w:r>
      <w:proofErr w:type="spellStart"/>
      <w:r>
        <w:t>Bastin</w:t>
      </w:r>
      <w:proofErr w:type="spellEnd"/>
      <w:r>
        <w:t xml:space="preserve"> C (2015) Recognition of personally familiar faces and functional connectivity in Alzheimer's disease. Cortex, 67: 59-73. </w:t>
      </w:r>
      <w:proofErr w:type="spellStart"/>
      <w:r>
        <w:t>doi</w:t>
      </w:r>
      <w:proofErr w:type="spellEnd"/>
      <w:r>
        <w:t>: 10.1016/j.cortex.2015.03.013</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3" w:name="_Ref494997238"/>
      <w:bookmarkEnd w:id="33"/>
      <w:proofErr w:type="spellStart"/>
      <w:r>
        <w:t>Hoptman</w:t>
      </w:r>
      <w:proofErr w:type="spellEnd"/>
      <w:r>
        <w:t xml:space="preserve"> MJ, </w:t>
      </w:r>
      <w:proofErr w:type="spellStart"/>
      <w:r>
        <w:t>Zuo</w:t>
      </w:r>
      <w:proofErr w:type="spellEnd"/>
      <w:r>
        <w:t xml:space="preserve"> X-N, D'Angelo D, Mauro CJ, Butler PD, </w:t>
      </w:r>
      <w:proofErr w:type="spellStart"/>
      <w:r>
        <w:t>Milham</w:t>
      </w:r>
      <w:proofErr w:type="spellEnd"/>
      <w:r>
        <w:t xml:space="preserve"> MP, </w:t>
      </w:r>
      <w:proofErr w:type="spellStart"/>
      <w:r>
        <w:t>Javitt</w:t>
      </w:r>
      <w:proofErr w:type="spellEnd"/>
      <w:r>
        <w:t xml:space="preserve"> DC (2012) Decreased interhemispheric coordination in schizophrenia: A resting state fMRI study. </w:t>
      </w:r>
      <w:proofErr w:type="spellStart"/>
      <w:r>
        <w:t>Schizophr</w:t>
      </w:r>
      <w:proofErr w:type="spellEnd"/>
      <w:r>
        <w:t xml:space="preserve"> Res, 141: 1-7. </w:t>
      </w:r>
      <w:proofErr w:type="spellStart"/>
      <w:r>
        <w:t>doi</w:t>
      </w:r>
      <w:proofErr w:type="spellEnd"/>
      <w:r>
        <w:t>: 10.1016/j.schres.2012.07.027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4" w:name="_Ref494997212"/>
      <w:bookmarkEnd w:id="34"/>
      <w:r>
        <w:t xml:space="preserve">Kaufmann T, </w:t>
      </w:r>
      <w:proofErr w:type="spellStart"/>
      <w:r>
        <w:t>Alnæs</w:t>
      </w:r>
      <w:proofErr w:type="spellEnd"/>
      <w:r>
        <w:t xml:space="preserve"> D, Doan NT, Brandt CL, </w:t>
      </w:r>
      <w:proofErr w:type="spellStart"/>
      <w:r>
        <w:t>Andreassen</w:t>
      </w:r>
      <w:proofErr w:type="spellEnd"/>
      <w:r>
        <w:t xml:space="preserve"> OA, </w:t>
      </w:r>
      <w:proofErr w:type="spellStart"/>
      <w:r>
        <w:t>Westlye</w:t>
      </w:r>
      <w:proofErr w:type="spellEnd"/>
      <w:r>
        <w:t xml:space="preserve"> LT (2017) Delayed stabilization and individualization in connectome development are related to psychiatric disorders. Nat </w:t>
      </w:r>
      <w:proofErr w:type="spellStart"/>
      <w:r>
        <w:t>Neurosci</w:t>
      </w:r>
      <w:proofErr w:type="spellEnd"/>
      <w:r>
        <w:t xml:space="preserve">, 20: 513-515. </w:t>
      </w:r>
      <w:proofErr w:type="spellStart"/>
      <w:r>
        <w:t>doi</w:t>
      </w:r>
      <w:proofErr w:type="spellEnd"/>
      <w:r>
        <w:t>: 10.1038/nn.4511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5" w:name="_Ref494997079"/>
      <w:r>
        <w:t xml:space="preserve">Matthews PM and Hampshire A (2016) Clinical Concepts Emerging from fMRI Functional </w:t>
      </w:r>
      <w:proofErr w:type="spellStart"/>
      <w:r>
        <w:t>Connectomics</w:t>
      </w:r>
      <w:proofErr w:type="spellEnd"/>
      <w:r>
        <w:t xml:space="preserve">. Neuron, 91, 511-528; </w:t>
      </w:r>
      <w:proofErr w:type="spellStart"/>
      <w:r>
        <w:t>doi</w:t>
      </w:r>
      <w:proofErr w:type="spellEnd"/>
      <w:r>
        <w:t>: 10.1016/j.neuron.2016.07.031</w:t>
      </w:r>
      <w:bookmarkEnd w:id="35"/>
      <w:r>
        <w:t xml:space="preserve"> </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6" w:name="_Ref494997205"/>
      <w:bookmarkEnd w:id="36"/>
      <w:r>
        <w:t xml:space="preserve">Miranda-Dominguez O, Mills BD, Carpenter SD, Grant KA, Kroenke CD, </w:t>
      </w:r>
      <w:proofErr w:type="spellStart"/>
      <w:r>
        <w:t>Nigg</w:t>
      </w:r>
      <w:proofErr w:type="spellEnd"/>
      <w:r>
        <w:t xml:space="preserve"> JT, </w:t>
      </w:r>
      <w:proofErr w:type="gramStart"/>
      <w:r>
        <w:t>Fair</w:t>
      </w:r>
      <w:proofErr w:type="gramEnd"/>
      <w:r>
        <w:t xml:space="preserve"> DA (2014) </w:t>
      </w:r>
      <w:proofErr w:type="spellStart"/>
      <w:r>
        <w:t>Connectotyping</w:t>
      </w:r>
      <w:proofErr w:type="spellEnd"/>
      <w:r>
        <w:t xml:space="preserve">: model based fingerprinting of the functional connectome. </w:t>
      </w:r>
      <w:proofErr w:type="spellStart"/>
      <w:r>
        <w:t>PLoS</w:t>
      </w:r>
      <w:proofErr w:type="spellEnd"/>
      <w:r>
        <w:t xml:space="preserve"> One, 9: e111048. </w:t>
      </w:r>
      <w:proofErr w:type="spellStart"/>
      <w:r>
        <w:t>doi</w:t>
      </w:r>
      <w:proofErr w:type="spellEnd"/>
      <w:r>
        <w:t>: 10.1371/journal.pone.0111048</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7" w:name="_Ref494997056"/>
      <w:bookmarkEnd w:id="37"/>
      <w:proofErr w:type="spellStart"/>
      <w:r>
        <w:t>Mitra</w:t>
      </w:r>
      <w:proofErr w:type="spellEnd"/>
      <w:r>
        <w:t xml:space="preserve"> A, Snyder AZ, </w:t>
      </w:r>
      <w:proofErr w:type="spellStart"/>
      <w:r>
        <w:t>Tagliazucchi</w:t>
      </w:r>
      <w:proofErr w:type="spellEnd"/>
      <w:r>
        <w:t xml:space="preserve"> E, </w:t>
      </w:r>
      <w:proofErr w:type="spellStart"/>
      <w:r>
        <w:t>Laufs</w:t>
      </w:r>
      <w:proofErr w:type="spellEnd"/>
      <w:r>
        <w:t xml:space="preserve"> H, </w:t>
      </w:r>
      <w:proofErr w:type="spellStart"/>
      <w:r>
        <w:t>Raichle</w:t>
      </w:r>
      <w:proofErr w:type="spellEnd"/>
      <w:r>
        <w:t xml:space="preserve"> ME (2015) Propagated infra-slow intrinsic brain activity reorganizes across wake and slow wave sleep. </w:t>
      </w:r>
      <w:proofErr w:type="spellStart"/>
      <w:r>
        <w:t>Elife</w:t>
      </w:r>
      <w:proofErr w:type="spellEnd"/>
      <w:r>
        <w:t xml:space="preserve">, 4: e10781; </w:t>
      </w:r>
      <w:proofErr w:type="spellStart"/>
      <w:r>
        <w:t>doi</w:t>
      </w:r>
      <w:proofErr w:type="spellEnd"/>
      <w:r>
        <w:t>: 10.7554/eLife.10781</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8" w:name="_Ref494997169"/>
      <w:bookmarkEnd w:id="38"/>
      <w:r>
        <w:t xml:space="preserve">Mueller S, Wang D, Fox MD, Pan R, Lu J, Li K, Sun W, Buckner RL, Liu H (2015) Reliability correction for functional connectivity: Theory and implementation. Hum Brain Mapp, 36: 4664-4680. </w:t>
      </w:r>
      <w:proofErr w:type="spellStart"/>
      <w:r>
        <w:t>doi</w:t>
      </w:r>
      <w:proofErr w:type="spellEnd"/>
      <w:r>
        <w:t>: 10.1002/hbm.22947</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39" w:name="_Ref494997177"/>
      <w:bookmarkEnd w:id="39"/>
      <w:proofErr w:type="spellStart"/>
      <w:r>
        <w:t>Pannunzi</w:t>
      </w:r>
      <w:proofErr w:type="spellEnd"/>
      <w:r>
        <w:t xml:space="preserve"> M, </w:t>
      </w:r>
      <w:proofErr w:type="spellStart"/>
      <w:r>
        <w:t>Hindriks</w:t>
      </w:r>
      <w:proofErr w:type="spellEnd"/>
      <w:r>
        <w:t xml:space="preserve"> R, </w:t>
      </w:r>
      <w:proofErr w:type="spellStart"/>
      <w:r>
        <w:t>Bettinardi</w:t>
      </w:r>
      <w:proofErr w:type="spellEnd"/>
      <w:r>
        <w:t xml:space="preserve"> RG, Wenger E, </w:t>
      </w:r>
      <w:proofErr w:type="spellStart"/>
      <w:r>
        <w:t>Lisofsky</w:t>
      </w:r>
      <w:proofErr w:type="spellEnd"/>
      <w:r>
        <w:t xml:space="preserve"> N, </w:t>
      </w:r>
      <w:proofErr w:type="spellStart"/>
      <w:r>
        <w:t>Martensson</w:t>
      </w:r>
      <w:proofErr w:type="spellEnd"/>
      <w:r>
        <w:t xml:space="preserve"> J, Butler O, </w:t>
      </w:r>
      <w:proofErr w:type="spellStart"/>
      <w:r>
        <w:t>Filevich</w:t>
      </w:r>
      <w:proofErr w:type="spellEnd"/>
      <w:r>
        <w:t xml:space="preserve"> E, Becker M, </w:t>
      </w:r>
      <w:proofErr w:type="spellStart"/>
      <w:r>
        <w:t>Lochstet</w:t>
      </w:r>
      <w:proofErr w:type="spellEnd"/>
      <w:r>
        <w:t xml:space="preserve"> M, </w:t>
      </w:r>
      <w:proofErr w:type="spellStart"/>
      <w:r>
        <w:t>Kühn</w:t>
      </w:r>
      <w:proofErr w:type="spellEnd"/>
      <w:r>
        <w:t xml:space="preserve"> S, Deco G (2017) Resting-state fMRI correlations: From link-wise unreliability to whole brain stability. </w:t>
      </w:r>
      <w:proofErr w:type="spellStart"/>
      <w:r>
        <w:t>Neuroimage</w:t>
      </w:r>
      <w:proofErr w:type="spellEnd"/>
      <w:r>
        <w:t xml:space="preserve">. 157: 250-262; </w:t>
      </w:r>
      <w:proofErr w:type="spellStart"/>
      <w:r>
        <w:t>doi</w:t>
      </w:r>
      <w:proofErr w:type="spellEnd"/>
      <w:r>
        <w:t>: 10.1016/j.neuroimage.2017.06.006</w:t>
      </w:r>
    </w:p>
    <w:p w:rsidR="004E4262" w:rsidRDefault="004E4262" w:rsidP="004E4262">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0" w:name="_Ref495410842"/>
      <w:proofErr w:type="spellStart"/>
      <w:r w:rsidRPr="00B75105">
        <w:t>Pretia</w:t>
      </w:r>
      <w:proofErr w:type="spellEnd"/>
      <w:r w:rsidRPr="00B75105">
        <w:t xml:space="preserve"> MG, Bolton TAW, Van De Ville D (2016) </w:t>
      </w:r>
      <w:r>
        <w:t xml:space="preserve">The dynamic functional connectome: State-of-the-art and perspectives </w:t>
      </w:r>
      <w:r w:rsidR="00A75557">
        <w:t xml:space="preserve">(in press) </w:t>
      </w:r>
      <w:proofErr w:type="spellStart"/>
      <w:r w:rsidR="00A75557">
        <w:t>Neuroimage</w:t>
      </w:r>
      <w:proofErr w:type="spellEnd"/>
      <w:r w:rsidR="00A75557">
        <w:t xml:space="preserve">; </w:t>
      </w:r>
      <w:r>
        <w:t>https://doi.org/10.1016/j.neuroimage.2016.12.061</w:t>
      </w:r>
      <w:bookmarkEnd w:id="40"/>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1" w:name="_Ref494997000"/>
      <w:bookmarkEnd w:id="41"/>
      <w:proofErr w:type="spellStart"/>
      <w:r>
        <w:t>Raichle</w:t>
      </w:r>
      <w:proofErr w:type="spellEnd"/>
      <w:r>
        <w:t xml:space="preserve"> ME, MacLeod AM, Snyder AZ, Powers WJ, </w:t>
      </w:r>
      <w:proofErr w:type="spellStart"/>
      <w:r>
        <w:t>Gusnard</w:t>
      </w:r>
      <w:proofErr w:type="spellEnd"/>
      <w:r>
        <w:t xml:space="preserve"> DA, Shulman GL (2001) </w:t>
      </w:r>
      <w:proofErr w:type="gramStart"/>
      <w:r>
        <w:t>A</w:t>
      </w:r>
      <w:proofErr w:type="gramEnd"/>
      <w:r>
        <w:t xml:space="preserve"> default mode of brain function. Proc Nat </w:t>
      </w:r>
      <w:proofErr w:type="spellStart"/>
      <w:r>
        <w:t>Acad</w:t>
      </w:r>
      <w:proofErr w:type="spellEnd"/>
      <w:r>
        <w:t xml:space="preserve"> </w:t>
      </w:r>
      <w:proofErr w:type="spellStart"/>
      <w:r>
        <w:t>Sci</w:t>
      </w:r>
      <w:proofErr w:type="spellEnd"/>
      <w:r>
        <w:t>, 98: 676-682; doi:10.1073/pnas.98.2.676.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2" w:name="_Ref494997108"/>
      <w:bookmarkEnd w:id="42"/>
      <w:r>
        <w:t xml:space="preserve">Rahim M, </w:t>
      </w:r>
      <w:proofErr w:type="spellStart"/>
      <w:r>
        <w:t>Thirion</w:t>
      </w:r>
      <w:proofErr w:type="spellEnd"/>
      <w:r>
        <w:t xml:space="preserve"> B, </w:t>
      </w:r>
      <w:proofErr w:type="spellStart"/>
      <w:r>
        <w:t>Bzdok</w:t>
      </w:r>
      <w:proofErr w:type="spellEnd"/>
      <w:r>
        <w:t xml:space="preserve"> D, </w:t>
      </w:r>
      <w:proofErr w:type="spellStart"/>
      <w:r>
        <w:t>Buvat</w:t>
      </w:r>
      <w:proofErr w:type="spellEnd"/>
      <w:r>
        <w:t xml:space="preserve"> I, </w:t>
      </w:r>
      <w:proofErr w:type="spellStart"/>
      <w:r>
        <w:t>Varoquaux</w:t>
      </w:r>
      <w:proofErr w:type="spellEnd"/>
      <w:r>
        <w:t xml:space="preserve"> G (2017) Joint prediction of multiple scores captures </w:t>
      </w:r>
      <w:r>
        <w:lastRenderedPageBreak/>
        <w:t xml:space="preserve">better individual traits from brain images. </w:t>
      </w:r>
      <w:proofErr w:type="spellStart"/>
      <w:r>
        <w:t>NeuroImage</w:t>
      </w:r>
      <w:proofErr w:type="spellEnd"/>
      <w:r>
        <w:t xml:space="preserve">, 158: 145-154; </w:t>
      </w:r>
      <w:proofErr w:type="spellStart"/>
      <w:r>
        <w:t>doi</w:t>
      </w:r>
      <w:proofErr w:type="spellEnd"/>
      <w:r>
        <w:t>: 10.1016/j.neuroimage.2017.06.072.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3" w:name="_Ref495053005"/>
      <w:bookmarkEnd w:id="43"/>
      <w:proofErr w:type="spellStart"/>
      <w:r>
        <w:t>Rissman</w:t>
      </w:r>
      <w:proofErr w:type="spellEnd"/>
      <w:r>
        <w:t xml:space="preserve"> J, Wagner AD (2012) Distributed representations in memory: insights from functional brain imaging. </w:t>
      </w:r>
      <w:proofErr w:type="spellStart"/>
      <w:r>
        <w:t>Annu</w:t>
      </w:r>
      <w:proofErr w:type="spellEnd"/>
      <w:r>
        <w:t xml:space="preserve"> Rev </w:t>
      </w:r>
      <w:proofErr w:type="spellStart"/>
      <w:r>
        <w:t>Psychol</w:t>
      </w:r>
      <w:proofErr w:type="spellEnd"/>
      <w:r>
        <w:t xml:space="preserve">, 63: 101-128. </w:t>
      </w:r>
      <w:proofErr w:type="spellStart"/>
      <w:r>
        <w:t>doi</w:t>
      </w:r>
      <w:proofErr w:type="spellEnd"/>
      <w:r>
        <w:t>: 10.1146/annurev-psych-120710-100344</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4" w:name="_Ref495053898"/>
      <w:bookmarkEnd w:id="44"/>
      <w:r>
        <w:t>Shen H (2014) Neuroscience: Tuning the brain. Nature, 507: 290-292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5" w:name="_Ref494997157"/>
      <w:bookmarkEnd w:id="45"/>
      <w:proofErr w:type="spellStart"/>
      <w:r>
        <w:t>Shehzad</w:t>
      </w:r>
      <w:proofErr w:type="spellEnd"/>
      <w:r>
        <w:t xml:space="preserve"> Z, Kelly AM, Reiss PT, Gee DG, </w:t>
      </w:r>
      <w:proofErr w:type="spellStart"/>
      <w:r>
        <w:t>Gotimer</w:t>
      </w:r>
      <w:proofErr w:type="spellEnd"/>
      <w:r>
        <w:t xml:space="preserve"> K, Uddin LQ, Lee SH, Margulies DS, Roy AK, </w:t>
      </w:r>
      <w:proofErr w:type="spellStart"/>
      <w:r>
        <w:t>Biswal</w:t>
      </w:r>
      <w:proofErr w:type="spellEnd"/>
      <w:r>
        <w:t xml:space="preserve"> BB, </w:t>
      </w:r>
      <w:proofErr w:type="spellStart"/>
      <w:r>
        <w:t>Petkova</w:t>
      </w:r>
      <w:proofErr w:type="spellEnd"/>
      <w:r>
        <w:t xml:space="preserve"> E, Castellanos FX, </w:t>
      </w:r>
      <w:proofErr w:type="spellStart"/>
      <w:r>
        <w:t>Milham</w:t>
      </w:r>
      <w:proofErr w:type="spellEnd"/>
      <w:r>
        <w:t xml:space="preserve"> MP (2009) </w:t>
      </w:r>
      <w:proofErr w:type="spellStart"/>
      <w:r>
        <w:t>Cereb</w:t>
      </w:r>
      <w:proofErr w:type="spellEnd"/>
      <w:r>
        <w:t xml:space="preserve"> Cortex, 19: 2209-2229. </w:t>
      </w:r>
      <w:proofErr w:type="spellStart"/>
      <w:r>
        <w:t>doi</w:t>
      </w:r>
      <w:proofErr w:type="spellEnd"/>
      <w:r>
        <w:t>: 10.1093/</w:t>
      </w:r>
      <w:proofErr w:type="spellStart"/>
      <w:r>
        <w:t>cercor</w:t>
      </w:r>
      <w:proofErr w:type="spellEnd"/>
      <w:r>
        <w:t>/bhn256</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6" w:name="_Ref495053673"/>
      <w:bookmarkEnd w:id="46"/>
      <w:r>
        <w:t xml:space="preserve">Stephan K, Harrison L, Penny W, </w:t>
      </w:r>
      <w:proofErr w:type="spellStart"/>
      <w:r>
        <w:t>Friston</w:t>
      </w:r>
      <w:proofErr w:type="spellEnd"/>
      <w:r>
        <w:t xml:space="preserve"> K (2004) Biophysical models of fMRI responses, </w:t>
      </w:r>
      <w:proofErr w:type="spellStart"/>
      <w:r>
        <w:t>Curr</w:t>
      </w:r>
      <w:proofErr w:type="spellEnd"/>
      <w:r>
        <w:t xml:space="preserve"> </w:t>
      </w:r>
      <w:proofErr w:type="spellStart"/>
      <w:r>
        <w:t>Opin</w:t>
      </w:r>
      <w:proofErr w:type="spellEnd"/>
      <w:r>
        <w:t xml:space="preserve"> </w:t>
      </w:r>
      <w:proofErr w:type="spellStart"/>
      <w:r>
        <w:t>Neurol</w:t>
      </w:r>
      <w:proofErr w:type="spellEnd"/>
      <w:r>
        <w:t xml:space="preserve"> 14: 629-635</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7" w:name="_Ref495053928"/>
      <w:bookmarkEnd w:id="47"/>
      <w:r>
        <w:t xml:space="preserve">Stephan KE, </w:t>
      </w:r>
      <w:proofErr w:type="spellStart"/>
      <w:r>
        <w:t>Mathys</w:t>
      </w:r>
      <w:proofErr w:type="spellEnd"/>
      <w:r>
        <w:t xml:space="preserve"> C (2014) Computational approaches to psychiatry. </w:t>
      </w:r>
      <w:proofErr w:type="spellStart"/>
      <w:r>
        <w:t>Curr</w:t>
      </w:r>
      <w:proofErr w:type="spellEnd"/>
      <w:r>
        <w:t xml:space="preserve"> </w:t>
      </w:r>
      <w:proofErr w:type="spellStart"/>
      <w:r>
        <w:t>Opin</w:t>
      </w:r>
      <w:proofErr w:type="spellEnd"/>
      <w:r>
        <w:t xml:space="preserve"> </w:t>
      </w:r>
      <w:proofErr w:type="spellStart"/>
      <w:r>
        <w:t>Neurobiol</w:t>
      </w:r>
      <w:proofErr w:type="spellEnd"/>
      <w:r>
        <w:t xml:space="preserve">, 25: 85-92; </w:t>
      </w:r>
      <w:proofErr w:type="spellStart"/>
      <w:r>
        <w:t>doi</w:t>
      </w:r>
      <w:proofErr w:type="spellEnd"/>
      <w:r>
        <w:t>: 10.1016/j.conb.2013.12.007</w:t>
      </w:r>
    </w:p>
    <w:p w:rsidR="009B5FE5" w:rsidRDefault="00B03EAD">
      <w:pPr>
        <w:pStyle w:val="Prrafodelista"/>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8" w:name="_Ref495059294"/>
      <w:bookmarkEnd w:id="48"/>
      <w:proofErr w:type="spellStart"/>
      <w:r>
        <w:t>Tzourio-Mazoyer</w:t>
      </w:r>
      <w:proofErr w:type="spellEnd"/>
      <w:r>
        <w:t xml:space="preserve"> N, </w:t>
      </w:r>
      <w:proofErr w:type="spellStart"/>
      <w:r>
        <w:t>Landeau</w:t>
      </w:r>
      <w:proofErr w:type="spellEnd"/>
      <w:r>
        <w:t xml:space="preserve"> B, Papathanassiou D, </w:t>
      </w:r>
      <w:proofErr w:type="spellStart"/>
      <w:r>
        <w:t>Crivello</w:t>
      </w:r>
      <w:proofErr w:type="spellEnd"/>
      <w:r>
        <w:t xml:space="preserve"> F, </w:t>
      </w:r>
      <w:proofErr w:type="spellStart"/>
      <w:r>
        <w:t>Etard</w:t>
      </w:r>
      <w:proofErr w:type="spellEnd"/>
      <w:r>
        <w:t xml:space="preserve"> O, Delcroix N, </w:t>
      </w:r>
      <w:proofErr w:type="spellStart"/>
      <w:r>
        <w:t>Mazoyer</w:t>
      </w:r>
      <w:proofErr w:type="spellEnd"/>
      <w:r>
        <w:t xml:space="preserve"> B, Joliot M (2002) Automated anatomical labeling of activations in SPM using a macroscopic anatomical </w:t>
      </w:r>
      <w:proofErr w:type="spellStart"/>
      <w:r>
        <w:t>parcellation</w:t>
      </w:r>
      <w:proofErr w:type="spellEnd"/>
      <w:r>
        <w:t xml:space="preserve"> of the MNI MRI single-subject brain. </w:t>
      </w:r>
      <w:proofErr w:type="spellStart"/>
      <w:r>
        <w:t>Neuroimage</w:t>
      </w:r>
      <w:proofErr w:type="spellEnd"/>
      <w:r>
        <w:t>, 15: 273-289</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49" w:name="_Ref495053451"/>
      <w:bookmarkEnd w:id="49"/>
      <w:proofErr w:type="spellStart"/>
      <w:r>
        <w:t>Vanderwal</w:t>
      </w:r>
      <w:proofErr w:type="spellEnd"/>
      <w:r>
        <w:t xml:space="preserve"> T, </w:t>
      </w:r>
      <w:proofErr w:type="spellStart"/>
      <w:r>
        <w:t>Eilbott</w:t>
      </w:r>
      <w:proofErr w:type="spellEnd"/>
      <w:r>
        <w:t xml:space="preserve"> J, Finn ES, Craddock RC, Turnbull A, Castellanos FX (2017) Individual differences in functional connectivity during naturalistic viewing conditions. </w:t>
      </w:r>
      <w:proofErr w:type="spellStart"/>
      <w:r>
        <w:t>Neuroimage</w:t>
      </w:r>
      <w:proofErr w:type="spellEnd"/>
      <w:r>
        <w:t xml:space="preserve"> (in press)</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0" w:name="_Ref494997221"/>
      <w:bookmarkEnd w:id="50"/>
      <w:proofErr w:type="spellStart"/>
      <w:r>
        <w:t>Xie</w:t>
      </w:r>
      <w:proofErr w:type="spellEnd"/>
      <w:r>
        <w:t xml:space="preserve"> H, Calhoun VD, Gonzalez-Castillo J, </w:t>
      </w:r>
      <w:proofErr w:type="spellStart"/>
      <w:r>
        <w:t>Damaraju</w:t>
      </w:r>
      <w:proofErr w:type="spellEnd"/>
      <w:r>
        <w:t xml:space="preserve"> E, Miller R, </w:t>
      </w:r>
      <w:proofErr w:type="spellStart"/>
      <w:r>
        <w:t>Bandettini</w:t>
      </w:r>
      <w:proofErr w:type="spellEnd"/>
      <w:r>
        <w:t xml:space="preserve"> PA, </w:t>
      </w:r>
      <w:proofErr w:type="spellStart"/>
      <w:r>
        <w:t>Mitra</w:t>
      </w:r>
      <w:proofErr w:type="spellEnd"/>
      <w:r>
        <w:t xml:space="preserve"> S (2017) Whole-brain connectivity dynamics reflect both task- specific and individual-specific modulation: A multitask study, </w:t>
      </w:r>
      <w:proofErr w:type="spellStart"/>
      <w:r>
        <w:t>Neuroimage</w:t>
      </w:r>
      <w:proofErr w:type="spellEnd"/>
      <w:r>
        <w:t>; doi:10.1016/j.neuroimage.2017.05.050</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1" w:name="_Ref495053480"/>
      <w:bookmarkEnd w:id="51"/>
      <w:r>
        <w:t xml:space="preserve">Yahata N, Kasai K, </w:t>
      </w:r>
      <w:proofErr w:type="spellStart"/>
      <w:r>
        <w:t>Kawato</w:t>
      </w:r>
      <w:proofErr w:type="spellEnd"/>
      <w:r>
        <w:t xml:space="preserve"> M (2017) Computational neuroscience approach to biomarkers and treatments for mental disorders. Psychiatry </w:t>
      </w:r>
      <w:proofErr w:type="spellStart"/>
      <w:r>
        <w:t>Clin</w:t>
      </w:r>
      <w:proofErr w:type="spellEnd"/>
      <w:r>
        <w:t xml:space="preserve"> </w:t>
      </w:r>
      <w:proofErr w:type="spellStart"/>
      <w:r>
        <w:t>Neurosci</w:t>
      </w:r>
      <w:proofErr w:type="spellEnd"/>
      <w:r>
        <w:t xml:space="preserve">, 71: 215-237. </w:t>
      </w:r>
      <w:proofErr w:type="spellStart"/>
      <w:r>
        <w:t>doi</w:t>
      </w:r>
      <w:proofErr w:type="spellEnd"/>
      <w:r>
        <w:t>: 10.1111/pcn.12502</w:t>
      </w:r>
    </w:p>
    <w:p w:rsidR="009B5FE5" w:rsidRDefault="00B03EAD">
      <w:pPr>
        <w:pStyle w:val="WW-Default"/>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240" w:line="340" w:lineRule="atLeast"/>
      </w:pPr>
      <w:bookmarkStart w:id="52" w:name="_Ref495053264"/>
      <w:proofErr w:type="spellStart"/>
      <w:r>
        <w:t>Zuo</w:t>
      </w:r>
      <w:proofErr w:type="spellEnd"/>
      <w:r>
        <w:t xml:space="preserve"> X-N, Anderson JS, </w:t>
      </w:r>
      <w:proofErr w:type="spellStart"/>
      <w:r>
        <w:t>Bellec</w:t>
      </w:r>
      <w:proofErr w:type="spellEnd"/>
      <w:r>
        <w:t xml:space="preserve"> P, </w:t>
      </w:r>
      <w:proofErr w:type="spellStart"/>
      <w:r>
        <w:t>Birn</w:t>
      </w:r>
      <w:proofErr w:type="spellEnd"/>
      <w:r>
        <w:t xml:space="preserve"> RM, </w:t>
      </w:r>
      <w:proofErr w:type="spellStart"/>
      <w:r>
        <w:t>Biswal</w:t>
      </w:r>
      <w:proofErr w:type="spellEnd"/>
      <w:r>
        <w:t xml:space="preserve"> BB, </w:t>
      </w:r>
      <w:proofErr w:type="spellStart"/>
      <w:r>
        <w:t>Blautzik</w:t>
      </w:r>
      <w:proofErr w:type="spellEnd"/>
      <w:r>
        <w:t xml:space="preserve"> J,  Buckner RL, Calhoun VD, Castellanos FX, Chen A, Chen B, Chen J, Chen X, </w:t>
      </w:r>
      <w:proofErr w:type="spellStart"/>
      <w:r>
        <w:t>Colcombe</w:t>
      </w:r>
      <w:proofErr w:type="spellEnd"/>
      <w:r>
        <w:t xml:space="preserve"> SJ, Courtney W, Craddock RC, Di Martino A, Dong HM, Fu X, Gong Q, </w:t>
      </w:r>
      <w:proofErr w:type="spellStart"/>
      <w:r>
        <w:t>Gorgolewski</w:t>
      </w:r>
      <w:proofErr w:type="spellEnd"/>
      <w:r>
        <w:t xml:space="preserve"> KJ, Han Y, He Y, He Y, Ho E, Holmes A, </w:t>
      </w:r>
      <w:proofErr w:type="spellStart"/>
      <w:r>
        <w:t>Hou</w:t>
      </w:r>
      <w:proofErr w:type="spellEnd"/>
      <w:r>
        <w:t xml:space="preserve"> XH, </w:t>
      </w:r>
      <w:proofErr w:type="spellStart"/>
      <w:r>
        <w:t>Huckins</w:t>
      </w:r>
      <w:proofErr w:type="spellEnd"/>
      <w:r>
        <w:t xml:space="preserve"> J, Jiang T, Jiang Y, Kelley W, Kelly C, King M, </w:t>
      </w:r>
      <w:proofErr w:type="spellStart"/>
      <w:r>
        <w:t>LaConte</w:t>
      </w:r>
      <w:proofErr w:type="spellEnd"/>
      <w:r>
        <w:t xml:space="preserve"> SM, </w:t>
      </w:r>
      <w:proofErr w:type="spellStart"/>
      <w:r>
        <w:t>Lainhart</w:t>
      </w:r>
      <w:proofErr w:type="spellEnd"/>
      <w:r>
        <w:t xml:space="preserve"> JE, Lei X, Li HJ, Li K, Li K, Lin Q, Liu D, Liu J, Liu X, Liu Y, Lu G, Lu J, Luna B, Luo J, Lurie D, Mao Y, Margulies DS, Mayer AR, </w:t>
      </w:r>
      <w:proofErr w:type="spellStart"/>
      <w:r>
        <w:t>Meindl</w:t>
      </w:r>
      <w:proofErr w:type="spellEnd"/>
      <w:r>
        <w:t xml:space="preserve"> T, </w:t>
      </w:r>
      <w:proofErr w:type="spellStart"/>
      <w:r>
        <w:t>Meyerand</w:t>
      </w:r>
      <w:proofErr w:type="spellEnd"/>
      <w:r>
        <w:t xml:space="preserve"> ME, Nan W, Nielsen JA, O'Connor D, Paulsen D, </w:t>
      </w:r>
      <w:proofErr w:type="spellStart"/>
      <w:r>
        <w:t>Prabhakaran</w:t>
      </w:r>
      <w:proofErr w:type="spellEnd"/>
      <w:r>
        <w:t xml:space="preserve"> V, Qi Z, </w:t>
      </w:r>
      <w:proofErr w:type="spellStart"/>
      <w:r>
        <w:t>Qiu</w:t>
      </w:r>
      <w:proofErr w:type="spellEnd"/>
      <w:r>
        <w:t xml:space="preserve"> J, Shao C, </w:t>
      </w:r>
      <w:proofErr w:type="spellStart"/>
      <w:r>
        <w:t>Shehzad</w:t>
      </w:r>
      <w:proofErr w:type="spellEnd"/>
      <w:r>
        <w:t xml:space="preserve"> Z, Tang W, </w:t>
      </w:r>
      <w:proofErr w:type="spellStart"/>
      <w:r>
        <w:t>Villringer</w:t>
      </w:r>
      <w:proofErr w:type="spellEnd"/>
      <w:r>
        <w:t xml:space="preserve"> A, Wang H, Wang K, Wei D, Wei GX, </w:t>
      </w:r>
      <w:proofErr w:type="spellStart"/>
      <w:r>
        <w:t>Weng</w:t>
      </w:r>
      <w:proofErr w:type="spellEnd"/>
      <w:r>
        <w:t xml:space="preserve"> XC, Wu X, Xu T, Yang N, Yang Z, </w:t>
      </w:r>
      <w:proofErr w:type="spellStart"/>
      <w:r>
        <w:t>Zang</w:t>
      </w:r>
      <w:proofErr w:type="spellEnd"/>
      <w:r>
        <w:t xml:space="preserve"> YF, Zhang L, Zhang Q, Zhang Z, Zhang Z, Zhao K, Zhen Z, Zhou Y, Zhu XT, </w:t>
      </w:r>
      <w:proofErr w:type="spellStart"/>
      <w:r>
        <w:t>Milham</w:t>
      </w:r>
      <w:proofErr w:type="spellEnd"/>
      <w:r>
        <w:t xml:space="preserve"> MP (2014) An open science resource for establishing reliability and reproducibility in functional </w:t>
      </w:r>
      <w:proofErr w:type="spellStart"/>
      <w:r>
        <w:t>connectomics</w:t>
      </w:r>
      <w:proofErr w:type="spellEnd"/>
      <w:r>
        <w:t xml:space="preserve">. </w:t>
      </w:r>
      <w:r>
        <w:rPr>
          <w:i/>
          <w:iCs/>
        </w:rPr>
        <w:t>Scientific Data</w:t>
      </w:r>
      <w:r>
        <w:t xml:space="preserve">, </w:t>
      </w:r>
      <w:r>
        <w:rPr>
          <w:i/>
          <w:iCs/>
        </w:rPr>
        <w:t>1</w:t>
      </w:r>
      <w:bookmarkEnd w:id="52"/>
      <w:r>
        <w:t>, 140049. http://doi.org/10.1038/sdata.2014.49</w:t>
      </w:r>
    </w:p>
    <w:p w:rsidR="009B5FE5" w:rsidRDefault="009B5FE5"/>
    <w:p w:rsidR="009B5FE5" w:rsidRDefault="009B5FE5"/>
    <w:sectPr w:rsidR="009B5FE5">
      <w:pgSz w:w="11906" w:h="16838"/>
      <w:pgMar w:top="1134" w:right="1134" w:bottom="1134" w:left="1134"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Unicode MS"/>
    <w:charset w:val="80"/>
    <w:family w:val="swiss"/>
    <w:pitch w:val="default"/>
  </w:font>
  <w:font w:name="Droid Sans Fallback">
    <w:panose1 w:val="00000000000000000000"/>
    <w:charset w:val="00"/>
    <w:family w:val="roman"/>
    <w:notTrueType/>
    <w:pitch w:val="default"/>
  </w:font>
  <w:font w:name="Lohit Marathi">
    <w:panose1 w:val="00000000000000000000"/>
    <w:charset w:val="00"/>
    <w:family w:val="roman"/>
    <w:notTrueType/>
    <w:pitch w:val="default"/>
  </w:font>
  <w:font w:name="FreeSans">
    <w:altName w:val="MS Mincho"/>
    <w:charset w:val="80"/>
    <w:family w:val="auto"/>
    <w:pitch w:val="variable"/>
  </w:font>
  <w:font w:name="Noto Sans CJK SC Regular">
    <w:charset w:val="80"/>
    <w:family w:val="auto"/>
    <w:pitch w:val="variable"/>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C3716"/>
    <w:multiLevelType w:val="multilevel"/>
    <w:tmpl w:val="F8D6BC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5324A64"/>
    <w:multiLevelType w:val="multilevel"/>
    <w:tmpl w:val="51B637FE"/>
    <w:lvl w:ilvl="0">
      <w:start w:val="1"/>
      <w:numFmt w:val="decimal"/>
      <w:lvlText w:val="%1."/>
      <w:lvlJc w:val="left"/>
      <w:pPr>
        <w:ind w:left="720" w:hanging="360"/>
      </w:pPr>
      <w:rPr>
        <w:i w:val="0"/>
        <w:i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defaultTabStop w:val="864"/>
  <w:characterSpacingControl w:val="doNotCompress"/>
  <w:compat>
    <w:compatSetting w:name="compatibilityMode" w:uri="http://schemas.microsoft.com/office/word" w:val="12"/>
  </w:compat>
  <w:rsids>
    <w:rsidRoot w:val="009B5FE5"/>
    <w:rsid w:val="000A0ACD"/>
    <w:rsid w:val="00126540"/>
    <w:rsid w:val="00132E15"/>
    <w:rsid w:val="001A48BF"/>
    <w:rsid w:val="003473E7"/>
    <w:rsid w:val="003823B2"/>
    <w:rsid w:val="003F72A1"/>
    <w:rsid w:val="004221E5"/>
    <w:rsid w:val="004E4262"/>
    <w:rsid w:val="00512709"/>
    <w:rsid w:val="00591D8D"/>
    <w:rsid w:val="00623AB4"/>
    <w:rsid w:val="006B1C9C"/>
    <w:rsid w:val="00732E50"/>
    <w:rsid w:val="0079545C"/>
    <w:rsid w:val="007A3747"/>
    <w:rsid w:val="008C473D"/>
    <w:rsid w:val="008D3DDA"/>
    <w:rsid w:val="0093434F"/>
    <w:rsid w:val="009756D4"/>
    <w:rsid w:val="009B5FE5"/>
    <w:rsid w:val="00A75557"/>
    <w:rsid w:val="00A97D9A"/>
    <w:rsid w:val="00AD1B8A"/>
    <w:rsid w:val="00B03EAD"/>
    <w:rsid w:val="00B2017F"/>
    <w:rsid w:val="00B75105"/>
    <w:rsid w:val="00C57BEC"/>
    <w:rsid w:val="00C63163"/>
    <w:rsid w:val="00C805C6"/>
    <w:rsid w:val="00D908F7"/>
    <w:rsid w:val="00DF7153"/>
    <w:rsid w:val="00E70F7C"/>
    <w:rsid w:val="00E748FC"/>
    <w:rsid w:val="00ED6FEB"/>
    <w:rsid w:val="00FD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color w:val="00000A"/>
      <w:lang w:val="en-US" w:eastAsia="zh-CN"/>
    </w:rPr>
  </w:style>
  <w:style w:type="paragraph" w:styleId="Ttulo1">
    <w:name w:val="heading 1"/>
    <w:basedOn w:val="Normal"/>
    <w:next w:val="Normal"/>
    <w:link w:val="Ttulo1Car"/>
    <w:uiPriority w:val="9"/>
    <w:qFormat/>
    <w:rsid w:val="00800655"/>
    <w:pPr>
      <w:keepNext/>
      <w:keepLines/>
      <w:suppressAutoHyphens w:val="0"/>
      <w:spacing w:before="480" w:line="276" w:lineRule="auto"/>
      <w:outlineLvl w:val="0"/>
    </w:pPr>
    <w:rPr>
      <w:rFonts w:ascii="Cambria" w:hAnsi="Cambria"/>
      <w:b/>
      <w:bCs/>
      <w:color w:val="365F91"/>
      <w:sz w:val="28"/>
      <w:szCs w:val="28"/>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Times New Roman" w:hAnsi="Times New Roman" w:cs="Times New Roman"/>
    </w:rPr>
  </w:style>
  <w:style w:type="character" w:customStyle="1" w:styleId="WW8Num2z0">
    <w:name w:val="WW8Num2z0"/>
    <w:rPr>
      <w:i w:val="0"/>
      <w:iCs w:val="0"/>
      <w:lang w:val="en-US"/>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Fuentedeprrafopredeter2">
    <w:name w:val="Fuente de párrafo predeter.2"/>
  </w:style>
  <w:style w:type="character" w:customStyle="1" w:styleId="Fuentedeprrafopredeter1">
    <w:name w:val="Fuente de párrafo predeter.1"/>
  </w:style>
  <w:style w:type="character" w:customStyle="1" w:styleId="TextodegloboCar">
    <w:name w:val="Texto de globo Car"/>
  </w:style>
  <w:style w:type="character" w:customStyle="1" w:styleId="Refdecomentario1">
    <w:name w:val="Ref. de comentario1"/>
    <w:rPr>
      <w:sz w:val="16"/>
      <w:szCs w:val="16"/>
    </w:rPr>
  </w:style>
  <w:style w:type="character" w:customStyle="1" w:styleId="TextocomentarioCar">
    <w:name w:val="Texto comentario Car"/>
    <w:rPr>
      <w:lang w:val="en-US"/>
    </w:rPr>
  </w:style>
  <w:style w:type="character" w:customStyle="1" w:styleId="AsuntodelcomentarioCar">
    <w:name w:val="Asunto del comentario Ca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MapadeldocumentoCar">
    <w:name w:val="Mapa del documento Car"/>
    <w:rPr>
      <w:sz w:val="24"/>
      <w:szCs w:val="24"/>
    </w:rPr>
  </w:style>
  <w:style w:type="character" w:customStyle="1" w:styleId="Refdecomentario2">
    <w:name w:val="Ref. de comentario2"/>
    <w:rPr>
      <w:sz w:val="18"/>
      <w:szCs w:val="18"/>
    </w:rPr>
  </w:style>
  <w:style w:type="character" w:customStyle="1" w:styleId="TextocomentarioCar1">
    <w:name w:val="Texto comentario Car1"/>
    <w:rPr>
      <w:sz w:val="24"/>
      <w:szCs w:val="24"/>
    </w:rPr>
  </w:style>
  <w:style w:type="character" w:customStyle="1" w:styleId="Refdecomentario3">
    <w:name w:val="Ref. de comentario3"/>
    <w:rPr>
      <w:sz w:val="18"/>
      <w:szCs w:val="18"/>
    </w:rPr>
  </w:style>
  <w:style w:type="character" w:customStyle="1" w:styleId="TextocomentarioCar2">
    <w:name w:val="Texto comentario Car2"/>
    <w:rPr>
      <w:sz w:val="24"/>
      <w:szCs w:val="24"/>
    </w:rPr>
  </w:style>
  <w:style w:type="character" w:customStyle="1" w:styleId="MapadeldocumentoCar1">
    <w:name w:val="Mapa del documento Car1"/>
    <w:rPr>
      <w:sz w:val="24"/>
      <w:szCs w:val="24"/>
    </w:rPr>
  </w:style>
  <w:style w:type="character" w:customStyle="1" w:styleId="Cita1">
    <w:name w:val="Cita1"/>
    <w:rPr>
      <w:i/>
      <w:iCs/>
    </w:rPr>
  </w:style>
  <w:style w:type="character" w:customStyle="1" w:styleId="InternetLink">
    <w:name w:val="Internet Link"/>
    <w:rPr>
      <w:color w:val="000080"/>
      <w:u w:val="single"/>
    </w:rPr>
  </w:style>
  <w:style w:type="character" w:customStyle="1" w:styleId="TextocomentarioCar3">
    <w:name w:val="Texto comentario Car3"/>
    <w:basedOn w:val="Fuentedeprrafopredeter"/>
    <w:link w:val="Textocomentario"/>
    <w:uiPriority w:val="99"/>
    <w:semiHidden/>
    <w:rPr>
      <w:lang w:val="en-US" w:eastAsia="zh-CN"/>
    </w:rPr>
  </w:style>
  <w:style w:type="character" w:styleId="Refdecomentario">
    <w:name w:val="annotation reference"/>
    <w:basedOn w:val="Fuentedeprrafopredeter"/>
    <w:uiPriority w:val="99"/>
    <w:semiHidden/>
    <w:unhideWhenUsed/>
    <w:rPr>
      <w:sz w:val="16"/>
      <w:szCs w:val="16"/>
    </w:rPr>
  </w:style>
  <w:style w:type="character" w:customStyle="1" w:styleId="Ttulo1Car">
    <w:name w:val="Título 1 Car"/>
    <w:basedOn w:val="Fuentedeprrafopredeter"/>
    <w:link w:val="Ttulo1"/>
    <w:uiPriority w:val="9"/>
    <w:rsid w:val="00800655"/>
    <w:rPr>
      <w:rFonts w:ascii="Cambria" w:hAnsi="Cambria"/>
      <w:b/>
      <w:bCs/>
      <w:color w:val="365F91"/>
      <w:sz w:val="28"/>
      <w:szCs w:val="28"/>
      <w:lang w:val="en-US" w:eastAsia="ja-JP"/>
    </w:rPr>
  </w:style>
  <w:style w:type="character" w:customStyle="1" w:styleId="EncabezadoCar">
    <w:name w:val="Encabezado Car"/>
    <w:basedOn w:val="Fuentedeprrafopredeter"/>
    <w:link w:val="Encabezado"/>
    <w:uiPriority w:val="99"/>
    <w:rsid w:val="00B60A43"/>
    <w:rPr>
      <w:lang w:val="en-US" w:eastAsia="zh-CN"/>
    </w:rPr>
  </w:style>
  <w:style w:type="character" w:customStyle="1" w:styleId="PiedepginaCar">
    <w:name w:val="Pie de página Car"/>
    <w:basedOn w:val="Fuentedeprrafopredeter"/>
    <w:link w:val="Piedepgina"/>
    <w:uiPriority w:val="99"/>
    <w:rsid w:val="00B60A43"/>
    <w:rPr>
      <w:lang w:val="en-US" w:eastAsia="zh-CN"/>
    </w:rPr>
  </w:style>
  <w:style w:type="character" w:customStyle="1" w:styleId="ListLabel1">
    <w:name w:val="ListLabel 1"/>
    <w:rPr>
      <w:rFonts w:cs="Times New Roman"/>
    </w:rPr>
  </w:style>
  <w:style w:type="character" w:customStyle="1" w:styleId="ListLabel2">
    <w:name w:val="ListLabel 2"/>
    <w:rPr>
      <w:i w:val="0"/>
      <w:iCs w:val="0"/>
      <w:lang w:val="en-US"/>
    </w:rPr>
  </w:style>
  <w:style w:type="character" w:customStyle="1" w:styleId="ListLabel3">
    <w:name w:val="ListLabel 3"/>
    <w:rPr>
      <w:i w:val="0"/>
      <w:iCs w:val="0"/>
    </w:rPr>
  </w:style>
  <w:style w:type="character" w:customStyle="1" w:styleId="ListLabel4">
    <w:name w:val="ListLabel 4"/>
    <w:rPr>
      <w:i w:val="0"/>
      <w:iCs w:val="0"/>
    </w:rPr>
  </w:style>
  <w:style w:type="paragraph" w:customStyle="1" w:styleId="Heading">
    <w:name w:val="Heading"/>
    <w:basedOn w:val="Normal"/>
    <w:next w:val="TextBody"/>
    <w:pPr>
      <w:keepNext/>
      <w:spacing w:before="240" w:after="120"/>
    </w:pPr>
    <w:rPr>
      <w:rFonts w:ascii="Liberation Sans" w:eastAsia="Droid Sans Fallback" w:hAnsi="Liberation Sans" w:cs="Lohit Marathi"/>
      <w:sz w:val="28"/>
      <w:szCs w:val="28"/>
    </w:rPr>
  </w:style>
  <w:style w:type="paragraph" w:customStyle="1" w:styleId="TextBody">
    <w:name w:val="Text Body"/>
    <w:basedOn w:val="Normal"/>
    <w:pPr>
      <w:spacing w:after="140" w:line="288" w:lineRule="auto"/>
    </w:pPr>
  </w:style>
  <w:style w:type="paragraph" w:styleId="Lista">
    <w:name w:val="List"/>
    <w:basedOn w:val="TextBody"/>
    <w:rPr>
      <w:rFonts w:cs="FreeSans"/>
    </w:rPr>
  </w:style>
  <w:style w:type="paragraph" w:styleId="Epgrafe">
    <w:name w:val="caption"/>
    <w:basedOn w:val="Normal"/>
    <w:qFormat/>
    <w:pPr>
      <w:suppressLineNumbers/>
      <w:spacing w:before="120" w:after="120"/>
    </w:pPr>
    <w:rPr>
      <w:i/>
      <w:iCs/>
      <w:sz w:val="24"/>
      <w:szCs w:val="24"/>
    </w:rPr>
  </w:style>
  <w:style w:type="paragraph" w:customStyle="1" w:styleId="Index">
    <w:name w:val="Index"/>
    <w:basedOn w:val="Normal"/>
    <w:pPr>
      <w:suppressLineNumbers/>
    </w:pPr>
    <w:rPr>
      <w:rFonts w:cs="FreeSans"/>
    </w:rPr>
  </w:style>
  <w:style w:type="paragraph" w:customStyle="1" w:styleId="Encabezado2">
    <w:name w:val="Encabezado2"/>
    <w:basedOn w:val="Normal"/>
    <w:pPr>
      <w:keepNext/>
      <w:spacing w:before="240" w:after="120"/>
    </w:pPr>
    <w:rPr>
      <w:rFonts w:ascii="Liberation Sans" w:eastAsia="Noto Sans CJK SC Regular" w:hAnsi="Liberation Sans" w:cs="FreeSans"/>
      <w:sz w:val="28"/>
      <w:szCs w:val="28"/>
    </w:rPr>
  </w:style>
  <w:style w:type="paragraph" w:customStyle="1" w:styleId="Leyenda">
    <w:name w:val="Leyenda"/>
    <w:basedOn w:val="Normal"/>
    <w:pPr>
      <w:suppressLineNumbers/>
      <w:spacing w:before="120" w:after="120"/>
    </w:pPr>
  </w:style>
  <w:style w:type="paragraph" w:customStyle="1" w:styleId="ndice">
    <w:name w:val="Índice"/>
    <w:basedOn w:val="Normal"/>
    <w:pPr>
      <w:suppressLineNumbers/>
    </w:pPr>
    <w:rPr>
      <w:rFonts w:cs="FreeSans"/>
    </w:rPr>
  </w:style>
  <w:style w:type="paragraph" w:customStyle="1" w:styleId="Epgrafe1">
    <w:name w:val="Epígrafe1"/>
    <w:basedOn w:val="Normal"/>
    <w:pPr>
      <w:suppressLineNumbers/>
      <w:spacing w:before="120" w:after="120"/>
    </w:pPr>
  </w:style>
  <w:style w:type="paragraph" w:customStyle="1" w:styleId="Encabezado1">
    <w:name w:val="Encabezado1"/>
    <w:basedOn w:val="Normal"/>
    <w:pPr>
      <w:keepNext/>
      <w:spacing w:before="240" w:after="120"/>
    </w:pPr>
  </w:style>
  <w:style w:type="paragraph" w:customStyle="1" w:styleId="Descripcin1">
    <w:name w:val="Descripción1"/>
    <w:basedOn w:val="Normal"/>
    <w:pPr>
      <w:suppressLineNumbers/>
      <w:spacing w:before="120" w:after="120"/>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Textodeglobo">
    <w:name w:val="Balloon Text"/>
    <w:basedOn w:val="Normal"/>
  </w:style>
  <w:style w:type="paragraph" w:customStyle="1" w:styleId="Textocomentario1">
    <w:name w:val="Texto comentario1"/>
    <w:basedOn w:val="Normal"/>
  </w:style>
  <w:style w:type="paragraph" w:styleId="Asuntodelcomentario">
    <w:name w:val="annotation subject"/>
    <w:basedOn w:val="Textocomentario1"/>
    <w:rPr>
      <w:b/>
      <w:bCs/>
    </w:rPr>
  </w:style>
  <w:style w:type="paragraph" w:customStyle="1" w:styleId="WW-Default">
    <w:name w:val="WW-Default"/>
    <w:pPr>
      <w:widowControl w:val="0"/>
      <w:suppressAutoHyphens/>
    </w:pPr>
    <w:rPr>
      <w:color w:val="00000A"/>
      <w:lang w:val="en-US" w:eastAsia="zh-CN"/>
    </w:rPr>
  </w:style>
  <w:style w:type="paragraph" w:customStyle="1" w:styleId="Mapadeldocumento1">
    <w:name w:val="Mapa del documento1"/>
    <w:basedOn w:val="Normal"/>
    <w:rPr>
      <w:sz w:val="24"/>
      <w:szCs w:val="24"/>
    </w:rPr>
  </w:style>
  <w:style w:type="paragraph" w:customStyle="1" w:styleId="Sombreadovistoso-nfasis11">
    <w:name w:val="Sombreado vistoso - Énfasis 11"/>
    <w:pPr>
      <w:suppressAutoHyphens/>
    </w:pPr>
    <w:rPr>
      <w:color w:val="00000A"/>
      <w:lang w:val="en-US" w:eastAsia="zh-CN"/>
    </w:rPr>
  </w:style>
  <w:style w:type="paragraph" w:customStyle="1" w:styleId="Textocomentario2">
    <w:name w:val="Texto comentario2"/>
    <w:basedOn w:val="Normal"/>
    <w:rPr>
      <w:sz w:val="24"/>
      <w:szCs w:val="24"/>
    </w:rPr>
  </w:style>
  <w:style w:type="paragraph" w:styleId="NormalWeb">
    <w:name w:val="Normal (Web)"/>
    <w:basedOn w:val="Normal"/>
    <w:pPr>
      <w:spacing w:before="100" w:after="100"/>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Textocomentario3">
    <w:name w:val="Texto comentario3"/>
    <w:basedOn w:val="Normal"/>
    <w:rPr>
      <w:sz w:val="24"/>
      <w:szCs w:val="24"/>
    </w:rPr>
  </w:style>
  <w:style w:type="paragraph" w:customStyle="1" w:styleId="Mapadeldocumento2">
    <w:name w:val="Mapa del documento2"/>
    <w:basedOn w:val="Normal"/>
    <w:rPr>
      <w:sz w:val="24"/>
      <w:szCs w:val="24"/>
    </w:rPr>
  </w:style>
  <w:style w:type="paragraph" w:styleId="Textocomentario">
    <w:name w:val="annotation text"/>
    <w:basedOn w:val="Normal"/>
    <w:link w:val="TextocomentarioCar3"/>
    <w:uiPriority w:val="99"/>
    <w:semiHidden/>
    <w:unhideWhenUsed/>
  </w:style>
  <w:style w:type="paragraph" w:styleId="Encabezado">
    <w:name w:val="header"/>
    <w:basedOn w:val="Normal"/>
    <w:link w:val="EncabezadoCar"/>
    <w:uiPriority w:val="99"/>
    <w:unhideWhenUsed/>
    <w:rsid w:val="00B60A43"/>
    <w:pPr>
      <w:tabs>
        <w:tab w:val="center" w:pos="4252"/>
        <w:tab w:val="right" w:pos="8504"/>
      </w:tabs>
    </w:pPr>
  </w:style>
  <w:style w:type="paragraph" w:styleId="Piedepgina">
    <w:name w:val="footer"/>
    <w:basedOn w:val="Normal"/>
    <w:link w:val="PiedepginaCar"/>
    <w:uiPriority w:val="99"/>
    <w:unhideWhenUsed/>
    <w:rsid w:val="00B60A43"/>
    <w:pPr>
      <w:tabs>
        <w:tab w:val="center" w:pos="4252"/>
        <w:tab w:val="right" w:pos="8504"/>
      </w:tabs>
    </w:pPr>
  </w:style>
  <w:style w:type="paragraph" w:styleId="Prrafodelista">
    <w:name w:val="List Paragraph"/>
    <w:basedOn w:val="Normal"/>
    <w:uiPriority w:val="34"/>
    <w:qFormat/>
    <w:rsid w:val="00353401"/>
    <w:pPr>
      <w:ind w:left="720"/>
      <w:contextualSpacing/>
    </w:pPr>
  </w:style>
  <w:style w:type="table" w:styleId="Tablaconcuadrcula">
    <w:name w:val="Table Grid"/>
    <w:basedOn w:val="Tablanormal"/>
    <w:uiPriority w:val="59"/>
    <w:rsid w:val="00B20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142241">
      <w:bodyDiv w:val="1"/>
      <w:marLeft w:val="0"/>
      <w:marRight w:val="0"/>
      <w:marTop w:val="0"/>
      <w:marBottom w:val="0"/>
      <w:divBdr>
        <w:top w:val="none" w:sz="0" w:space="0" w:color="auto"/>
        <w:left w:val="none" w:sz="0" w:space="0" w:color="auto"/>
        <w:bottom w:val="none" w:sz="0" w:space="0" w:color="auto"/>
        <w:right w:val="none" w:sz="0" w:space="0" w:color="auto"/>
      </w:divBdr>
      <w:divsChild>
        <w:div w:id="1088429206">
          <w:marLeft w:val="0"/>
          <w:marRight w:val="0"/>
          <w:marTop w:val="0"/>
          <w:marBottom w:val="0"/>
          <w:divBdr>
            <w:top w:val="none" w:sz="0" w:space="0" w:color="auto"/>
            <w:left w:val="none" w:sz="0" w:space="0" w:color="auto"/>
            <w:bottom w:val="none" w:sz="0" w:space="0" w:color="auto"/>
            <w:right w:val="none" w:sz="0" w:space="0" w:color="auto"/>
          </w:divBdr>
        </w:div>
        <w:div w:id="630749442">
          <w:marLeft w:val="0"/>
          <w:marRight w:val="0"/>
          <w:marTop w:val="0"/>
          <w:marBottom w:val="0"/>
          <w:divBdr>
            <w:top w:val="none" w:sz="0" w:space="0" w:color="auto"/>
            <w:left w:val="none" w:sz="0" w:space="0" w:color="auto"/>
            <w:bottom w:val="none" w:sz="0" w:space="0" w:color="auto"/>
            <w:right w:val="none" w:sz="0" w:space="0" w:color="auto"/>
          </w:divBdr>
          <w:divsChild>
            <w:div w:id="235938356">
              <w:marLeft w:val="0"/>
              <w:marRight w:val="0"/>
              <w:marTop w:val="0"/>
              <w:marBottom w:val="0"/>
              <w:divBdr>
                <w:top w:val="none" w:sz="0" w:space="0" w:color="auto"/>
                <w:left w:val="none" w:sz="0" w:space="0" w:color="auto"/>
                <w:bottom w:val="none" w:sz="0" w:space="0" w:color="auto"/>
                <w:right w:val="none" w:sz="0" w:space="0" w:color="auto"/>
              </w:divBdr>
              <w:divsChild>
                <w:div w:id="1784497334">
                  <w:marLeft w:val="0"/>
                  <w:marRight w:val="0"/>
                  <w:marTop w:val="0"/>
                  <w:marBottom w:val="0"/>
                  <w:divBdr>
                    <w:top w:val="none" w:sz="0" w:space="0" w:color="auto"/>
                    <w:left w:val="none" w:sz="0" w:space="0" w:color="auto"/>
                    <w:bottom w:val="none" w:sz="0" w:space="0" w:color="auto"/>
                    <w:right w:val="none" w:sz="0" w:space="0" w:color="auto"/>
                  </w:divBdr>
                  <w:divsChild>
                    <w:div w:id="8999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00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BBA6BC-9BC2-47CB-A6EF-B5AE2AB7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1531</TotalTime>
  <Pages>13</Pages>
  <Words>6635</Words>
  <Characters>37821</Characters>
  <Application>Microsoft Office Word</Application>
  <DocSecurity>0</DocSecurity>
  <Lines>315</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UPF</dc:creator>
  <cp:lastModifiedBy>UPF</cp:lastModifiedBy>
  <cp:revision>43</cp:revision>
  <cp:lastPrinted>2017-10-06T11:51:00Z</cp:lastPrinted>
  <dcterms:created xsi:type="dcterms:W3CDTF">2017-10-05T16:55:00Z</dcterms:created>
  <dcterms:modified xsi:type="dcterms:W3CDTF">2017-10-11T11:14:00Z</dcterms:modified>
  <dc:language>en-US</dc:language>
</cp:coreProperties>
</file>